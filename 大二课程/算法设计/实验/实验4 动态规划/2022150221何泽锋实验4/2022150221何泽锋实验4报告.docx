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2BEDE467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5E6EC836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ins w:id="0" w:author="Tony" w:date="2024-05-18T13:10:00Z">
        <w:r w:rsidR="00445A28">
          <w:rPr>
            <w:rFonts w:ascii="宋体" w:hAnsi="宋体"/>
            <w:b/>
            <w:sz w:val="28"/>
            <w:szCs w:val="28"/>
            <w:u w:val="single"/>
          </w:rPr>
          <w:t xml:space="preserve"> </w:t>
        </w:r>
      </w:ins>
      <w:del w:id="1" w:author="Tony" w:date="2024-05-18T13:10:00Z">
        <w:r w:rsidDel="00445A28">
          <w:rPr>
            <w:rFonts w:ascii="宋体" w:hAnsi="宋体" w:hint="eastAsia"/>
            <w:b/>
            <w:sz w:val="28"/>
            <w:szCs w:val="28"/>
            <w:u w:val="single"/>
          </w:rPr>
          <w:delText xml:space="preserve">  </w:delText>
        </w:r>
      </w:del>
      <w:r w:rsidR="00924662">
        <w:rPr>
          <w:rFonts w:ascii="宋体" w:hAnsi="宋体" w:hint="eastAsia"/>
          <w:b/>
          <w:sz w:val="28"/>
          <w:szCs w:val="28"/>
          <w:u w:val="single"/>
        </w:rPr>
        <w:t>算法设计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ins w:id="2" w:author="Tony" w:date="2024-05-18T13:09:00Z">
        <w:r w:rsidR="000A162B">
          <w:rPr>
            <w:rFonts w:ascii="宋体" w:hAnsi="宋体"/>
            <w:b/>
            <w:sz w:val="28"/>
            <w:szCs w:val="28"/>
            <w:u w:val="single"/>
          </w:rPr>
          <w:t xml:space="preserve">     </w:t>
        </w:r>
      </w:ins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ins w:id="3" w:author="Tony" w:date="2024-05-18T13:10:00Z">
        <w:r w:rsidR="00445A28">
          <w:rPr>
            <w:rFonts w:ascii="宋体" w:hAnsi="宋体"/>
            <w:b/>
            <w:sz w:val="28"/>
            <w:szCs w:val="28"/>
            <w:u w:val="single"/>
          </w:rPr>
          <w:t xml:space="preserve"> </w:t>
        </w:r>
      </w:ins>
      <w:bookmarkStart w:id="4" w:name="_GoBack"/>
      <w:bookmarkEnd w:id="4"/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6D91F880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510B5" w:rsidRPr="001510B5">
        <w:rPr>
          <w:rFonts w:hint="eastAsia"/>
          <w:b/>
          <w:sz w:val="28"/>
          <w:szCs w:val="28"/>
          <w:u w:val="single"/>
        </w:rPr>
        <w:t>动态规划—鸡蛋掉落问题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649B715C" w14:textId="42CE126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</w:t>
      </w:r>
    </w:p>
    <w:p w14:paraId="79CA70DA" w14:textId="792322FB" w:rsidR="00DD1293" w:rsidRDefault="00DD1293" w:rsidP="00924662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</w:t>
      </w:r>
      <w:ins w:id="5" w:author="Tony" w:date="2024-05-18T13:09:00Z">
        <w:r w:rsidR="000A162B">
          <w:rPr>
            <w:rFonts w:ascii="宋体" w:hAnsi="宋体"/>
            <w:b/>
            <w:sz w:val="28"/>
            <w:szCs w:val="28"/>
            <w:u w:val="single"/>
          </w:rPr>
          <w:t xml:space="preserve"> </w:t>
        </w:r>
      </w:ins>
      <w:del w:id="6" w:author="Tony" w:date="2024-05-18T13:09:00Z">
        <w:r w:rsidDel="000A162B">
          <w:rPr>
            <w:rFonts w:ascii="宋体" w:hAnsi="宋体" w:hint="eastAsia"/>
            <w:b/>
            <w:sz w:val="28"/>
            <w:szCs w:val="28"/>
            <w:u w:val="single"/>
          </w:rPr>
          <w:delText xml:space="preserve">   </w:delText>
        </w:r>
      </w:del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ins w:id="7" w:author="Tony" w:date="2024-05-18T13:09:00Z">
        <w:r w:rsidR="000A162B">
          <w:rPr>
            <w:rFonts w:ascii="宋体" w:hAnsi="宋体"/>
            <w:b/>
            <w:sz w:val="28"/>
            <w:szCs w:val="28"/>
            <w:u w:val="single"/>
          </w:rPr>
          <w:t xml:space="preserve">   </w:t>
        </w:r>
      </w:ins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ins w:id="8" w:author="Tony" w:date="2024-05-18T13:09:00Z">
        <w:r w:rsidR="000A162B">
          <w:rPr>
            <w:rFonts w:ascii="宋体" w:hAnsi="宋体"/>
            <w:b/>
            <w:sz w:val="28"/>
            <w:szCs w:val="28"/>
            <w:u w:val="single"/>
          </w:rPr>
          <w:t xml:space="preserve">  </w:t>
        </w:r>
      </w:ins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227D3CAA" w:rsidR="00DD1293" w:rsidRPr="00D07060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del w:id="9" w:author="Tony" w:date="2024-05-18T13:09:00Z">
        <w:r w:rsidDel="000A162B">
          <w:rPr>
            <w:rFonts w:ascii="宋体" w:hAnsi="宋体" w:hint="eastAsia"/>
            <w:b/>
            <w:sz w:val="28"/>
            <w:szCs w:val="28"/>
            <w:u w:val="single"/>
          </w:rPr>
          <w:delText xml:space="preserve">  </w:delText>
        </w:r>
      </w:del>
      <w:r w:rsidR="00D07060">
        <w:rPr>
          <w:rFonts w:ascii="宋体" w:hAnsi="宋体"/>
          <w:b/>
          <w:sz w:val="28"/>
          <w:szCs w:val="28"/>
          <w:u w:val="single"/>
        </w:rPr>
        <w:t>2024年5月1</w:t>
      </w:r>
      <w:r w:rsidR="00D07060">
        <w:rPr>
          <w:rFonts w:ascii="宋体" w:hAnsi="宋体" w:hint="eastAsia"/>
          <w:b/>
          <w:sz w:val="28"/>
          <w:szCs w:val="28"/>
          <w:u w:val="single"/>
        </w:rPr>
        <w:t>0</w:t>
      </w:r>
      <w:r w:rsidR="00D07060">
        <w:rPr>
          <w:rFonts w:ascii="宋体" w:hAnsi="宋体"/>
          <w:b/>
          <w:sz w:val="28"/>
          <w:szCs w:val="28"/>
          <w:u w:val="single"/>
        </w:rPr>
        <w:t>日</w:t>
      </w:r>
      <w:r w:rsidR="00D07060">
        <w:rPr>
          <w:rFonts w:ascii="宋体" w:hAnsi="宋体" w:hint="eastAsia"/>
          <w:b/>
          <w:sz w:val="28"/>
          <w:szCs w:val="28"/>
          <w:u w:val="single"/>
        </w:rPr>
        <w:t>-2024年5月</w:t>
      </w:r>
      <w:del w:id="10" w:author="Tony" w:date="2024-05-18T13:08:00Z">
        <w:r w:rsidR="00D07060" w:rsidDel="00E214D0">
          <w:rPr>
            <w:rFonts w:ascii="宋体" w:hAnsi="宋体" w:hint="eastAsia"/>
            <w:b/>
            <w:sz w:val="28"/>
            <w:szCs w:val="28"/>
            <w:u w:val="single"/>
          </w:rPr>
          <w:delText>10</w:delText>
        </w:r>
      </w:del>
      <w:ins w:id="11" w:author="Tony" w:date="2024-05-18T13:08:00Z">
        <w:r w:rsidR="00E214D0">
          <w:rPr>
            <w:rFonts w:ascii="宋体" w:hAnsi="宋体" w:hint="eastAsia"/>
            <w:b/>
            <w:sz w:val="28"/>
            <w:szCs w:val="28"/>
            <w:u w:val="single"/>
          </w:rPr>
          <w:t>1</w:t>
        </w:r>
        <w:r w:rsidR="00E214D0">
          <w:rPr>
            <w:rFonts w:ascii="宋体" w:hAnsi="宋体"/>
            <w:b/>
            <w:sz w:val="28"/>
            <w:szCs w:val="28"/>
            <w:u w:val="single"/>
          </w:rPr>
          <w:t>7</w:t>
        </w:r>
      </w:ins>
      <w:r w:rsidR="00D07060">
        <w:rPr>
          <w:rFonts w:ascii="宋体" w:hAnsi="宋体" w:hint="eastAsia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03E3DC5C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D07060">
        <w:rPr>
          <w:rFonts w:ascii="宋体" w:hAnsi="宋体" w:hint="eastAsia"/>
          <w:b/>
          <w:sz w:val="28"/>
          <w:szCs w:val="28"/>
          <w:u w:val="single"/>
        </w:rPr>
        <w:t>2024年5月</w:t>
      </w:r>
      <w:del w:id="12" w:author="Tony" w:date="2024-05-18T13:08:00Z">
        <w:r w:rsidR="00D07060" w:rsidDel="00E214D0">
          <w:rPr>
            <w:rFonts w:ascii="宋体" w:hAnsi="宋体" w:hint="eastAsia"/>
            <w:b/>
            <w:sz w:val="28"/>
            <w:szCs w:val="28"/>
            <w:u w:val="single"/>
          </w:rPr>
          <w:delText>10</w:delText>
        </w:r>
      </w:del>
      <w:ins w:id="13" w:author="Tony" w:date="2024-05-18T13:08:00Z">
        <w:r w:rsidR="00E214D0">
          <w:rPr>
            <w:rFonts w:ascii="宋体" w:hAnsi="宋体" w:hint="eastAsia"/>
            <w:b/>
            <w:sz w:val="28"/>
            <w:szCs w:val="28"/>
            <w:u w:val="single"/>
          </w:rPr>
          <w:t>1</w:t>
        </w:r>
        <w:r w:rsidR="00E214D0">
          <w:rPr>
            <w:rFonts w:ascii="宋体" w:hAnsi="宋体"/>
            <w:b/>
            <w:sz w:val="28"/>
            <w:szCs w:val="28"/>
            <w:u w:val="single"/>
          </w:rPr>
          <w:t>8</w:t>
        </w:r>
      </w:ins>
      <w:r w:rsidR="00D07060">
        <w:rPr>
          <w:rFonts w:ascii="宋体" w:hAnsi="宋体" w:hint="eastAsia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0BECB1F6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01158487" w14:textId="77777777" w:rsidR="001F6A9E" w:rsidRDefault="001F6A9E" w:rsidP="00DD1293">
      <w:pPr>
        <w:jc w:val="center"/>
        <w:rPr>
          <w:rFonts w:ascii="宋体" w:hAnsi="宋体"/>
          <w:b/>
          <w:sz w:val="44"/>
          <w:szCs w:val="44"/>
        </w:rPr>
      </w:pPr>
    </w:p>
    <w:p w14:paraId="1D6FEB04" w14:textId="1273D741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3189CD1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0151E8BF" w14:textId="0254CE31" w:rsidR="003535AE" w:rsidRPr="003535AE" w:rsidRDefault="003535AE" w:rsidP="003535A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1.</w:t>
      </w:r>
      <w:r w:rsidRPr="003535AE">
        <w:rPr>
          <w:rFonts w:ascii="宋体" w:hAnsi="宋体" w:hint="eastAsia"/>
          <w:szCs w:val="28"/>
        </w:rPr>
        <w:t>掌握动态规划算法设计思想。</w:t>
      </w:r>
    </w:p>
    <w:p w14:paraId="2C7E66CD" w14:textId="01802325" w:rsidR="003535AE" w:rsidRDefault="003535AE" w:rsidP="003535AE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2.</w:t>
      </w:r>
      <w:r w:rsidRPr="003535AE">
        <w:rPr>
          <w:rFonts w:ascii="宋体" w:hAnsi="宋体" w:hint="eastAsia"/>
          <w:szCs w:val="28"/>
        </w:rPr>
        <w:t>掌握鸡蛋坠落问题的动态规划解法</w:t>
      </w:r>
    </w:p>
    <w:p w14:paraId="2BD0F877" w14:textId="77777777" w:rsidR="003535AE" w:rsidRDefault="003535AE" w:rsidP="003535AE">
      <w:pPr>
        <w:rPr>
          <w:rFonts w:ascii="宋体" w:hAnsi="宋体"/>
          <w:szCs w:val="28"/>
        </w:rPr>
      </w:pPr>
    </w:p>
    <w:p w14:paraId="581580D5" w14:textId="4025BBEF" w:rsidR="00DD1293" w:rsidRDefault="00DD1293" w:rsidP="003535AE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</w:t>
      </w:r>
      <w:r w:rsidR="00BD3031">
        <w:rPr>
          <w:rFonts w:ascii="宋体" w:hAnsi="宋体" w:hint="eastAsia"/>
          <w:b/>
          <w:sz w:val="28"/>
          <w:szCs w:val="28"/>
        </w:rPr>
        <w:t>实验要求</w:t>
      </w:r>
    </w:p>
    <w:p w14:paraId="2E2E4325" w14:textId="7B641D5A" w:rsidR="003535AE" w:rsidRDefault="003535AE" w:rsidP="003535AE">
      <w:pPr>
        <w:autoSpaceDE w:val="0"/>
        <w:autoSpaceDN w:val="0"/>
        <w:adjustRightInd w:val="0"/>
        <w:snapToGrid w:val="0"/>
        <w:jc w:val="left"/>
      </w:pPr>
      <w:r>
        <w:rPr>
          <w:rFonts w:hint="eastAsia"/>
        </w:rPr>
        <w:t>1</w:t>
      </w:r>
      <w:r>
        <w:rPr>
          <w:rFonts w:hint="eastAsia"/>
        </w:rPr>
        <w:t>、给出鸡蛋掉落问题的动态规划方程；</w:t>
      </w:r>
    </w:p>
    <w:p w14:paraId="3FD29F82" w14:textId="77777777" w:rsidR="003535AE" w:rsidRDefault="003535AE" w:rsidP="003535AE">
      <w:pPr>
        <w:autoSpaceDE w:val="0"/>
        <w:autoSpaceDN w:val="0"/>
        <w:adjustRightInd w:val="0"/>
        <w:snapToGrid w:val="0"/>
        <w:jc w:val="left"/>
      </w:pPr>
      <w:r>
        <w:t>2</w:t>
      </w:r>
      <w:r>
        <w:rPr>
          <w:rFonts w:hint="eastAsia"/>
        </w:rPr>
        <w:t>、随机产生</w:t>
      </w:r>
      <w:r>
        <w:t>f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的值，对小数据模型利用蛮力法测试算法的正确性；</w:t>
      </w:r>
    </w:p>
    <w:p w14:paraId="0E3E197E" w14:textId="77777777" w:rsidR="003535AE" w:rsidRDefault="003535AE" w:rsidP="003535AE">
      <w:pPr>
        <w:autoSpaceDE w:val="0"/>
        <w:autoSpaceDN w:val="0"/>
        <w:adjustRightInd w:val="0"/>
        <w:snapToGrid w:val="0"/>
        <w:jc w:val="left"/>
      </w:pPr>
      <w:r>
        <w:rPr>
          <w:rFonts w:hint="eastAsia"/>
        </w:rPr>
        <w:t>3</w:t>
      </w:r>
      <w:r>
        <w:rPr>
          <w:rFonts w:hint="eastAsia"/>
        </w:rPr>
        <w:t>、随机产生</w:t>
      </w:r>
      <w:r>
        <w:t>f</w:t>
      </w:r>
      <w:r w:rsidRPr="0006799B">
        <w:t xml:space="preserve"> 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的值，对不同数据规模测试算法效率，并与理论效率进行比对，请提供能处理的数据最大规模，注意要在有限时间内处理完；</w:t>
      </w:r>
    </w:p>
    <w:p w14:paraId="5D306FA4" w14:textId="708B79C6" w:rsidR="003535AE" w:rsidRDefault="003535AE" w:rsidP="00BD3031">
      <w:pPr>
        <w:autoSpaceDE w:val="0"/>
        <w:autoSpaceDN w:val="0"/>
        <w:adjustRightInd w:val="0"/>
        <w:snapToGrid w:val="0"/>
        <w:jc w:val="left"/>
      </w:pPr>
      <w:r>
        <w:rPr>
          <w:rFonts w:hint="eastAsia"/>
        </w:rPr>
        <w:t>4</w:t>
      </w:r>
      <w:r>
        <w:rPr>
          <w:rFonts w:hint="eastAsia"/>
        </w:rPr>
        <w:t>、该算法是否有效率提高的空间？包括空间效率和时间效率。</w:t>
      </w:r>
    </w:p>
    <w:p w14:paraId="31CBA2C9" w14:textId="77777777" w:rsidR="00BD3031" w:rsidRPr="00BD3031" w:rsidRDefault="00BD3031" w:rsidP="00BD3031">
      <w:pPr>
        <w:autoSpaceDE w:val="0"/>
        <w:autoSpaceDN w:val="0"/>
        <w:adjustRightInd w:val="0"/>
        <w:snapToGrid w:val="0"/>
        <w:jc w:val="left"/>
      </w:pPr>
    </w:p>
    <w:p w14:paraId="446B3195" w14:textId="2DD3D785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</w:t>
      </w:r>
      <w:r w:rsidR="00EE03B7">
        <w:rPr>
          <w:rFonts w:ascii="宋体" w:hAnsi="宋体" w:hint="eastAsia"/>
          <w:b/>
          <w:sz w:val="28"/>
          <w:szCs w:val="28"/>
        </w:rPr>
        <w:t>算法原理</w:t>
      </w:r>
    </w:p>
    <w:p w14:paraId="328482E7" w14:textId="1694A0C1" w:rsidR="00BD3031" w:rsidRDefault="00EE03B7" w:rsidP="00BD3031">
      <w:pPr>
        <w:rPr>
          <w:rFonts w:ascii="宋体" w:hAnsi="宋体"/>
        </w:rPr>
      </w:pPr>
      <w:r w:rsidRPr="001E742E">
        <w:rPr>
          <w:rFonts w:ascii="宋体" w:hAnsi="宋体" w:hint="eastAsia"/>
          <w:b/>
          <w:sz w:val="22"/>
        </w:rPr>
        <w:t>1.</w:t>
      </w:r>
      <w:r w:rsidR="00BD3031" w:rsidRPr="001E742E">
        <w:rPr>
          <w:rFonts w:ascii="宋体" w:hAnsi="宋体" w:hint="eastAsia"/>
          <w:b/>
          <w:sz w:val="22"/>
        </w:rPr>
        <w:t>动态规划方程</w:t>
      </w:r>
      <w:r w:rsidR="00BD3031">
        <w:rPr>
          <w:rFonts w:ascii="宋体" w:hAnsi="宋体"/>
        </w:rPr>
        <w:br/>
      </w:r>
      <w:r w:rsidR="00BD3031">
        <w:rPr>
          <w:rFonts w:ascii="宋体" w:hAnsi="宋体"/>
        </w:rPr>
        <w:tab/>
      </w:r>
      <w:r w:rsidR="006A69CC" w:rsidRPr="00EA3C44">
        <w:rPr>
          <w:rFonts w:ascii="宋体" w:hAnsi="宋体" w:hint="eastAsia"/>
          <w:b/>
        </w:rPr>
        <w:t>I</w:t>
      </w:r>
      <w:r w:rsidR="006A69CC" w:rsidRPr="00EA3C44">
        <w:rPr>
          <w:rFonts w:ascii="宋体" w:hAnsi="宋体"/>
          <w:b/>
        </w:rPr>
        <w:t>.</w:t>
      </w:r>
      <w:r w:rsidR="00BD3031" w:rsidRPr="00EA3C44">
        <w:rPr>
          <w:rFonts w:ascii="宋体" w:hAnsi="宋体" w:hint="eastAsia"/>
          <w:b/>
        </w:rPr>
        <w:t>基本原理1：</w:t>
      </w:r>
    </w:p>
    <w:p w14:paraId="40AD0C4F" w14:textId="36A8354A" w:rsidR="00BD3031" w:rsidRPr="00BD3031" w:rsidRDefault="00BD3031" w:rsidP="00BD3031">
      <w:pPr>
        <w:ind w:firstLine="42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D3031">
        <w:rPr>
          <w:rFonts w:hint="eastAsia"/>
        </w:rPr>
        <w:t>在某层楼丢鸡蛋存在两种状态：</w:t>
      </w:r>
      <w:r w:rsidRPr="00BD3031">
        <w:rPr>
          <w:rFonts w:hint="eastAsia"/>
        </w:rPr>
        <w:t xml:space="preserve"> </w:t>
      </w:r>
    </w:p>
    <w:p w14:paraId="49BE0652" w14:textId="77777777" w:rsidR="00BD3031" w:rsidRPr="00BD3031" w:rsidRDefault="00BD3031" w:rsidP="00BD3031">
      <w:pPr>
        <w:ind w:left="420" w:firstLine="420"/>
        <w:rPr>
          <w:rFonts w:ascii="宋体" w:hAnsi="宋体"/>
        </w:rPr>
      </w:pPr>
      <w:r w:rsidRPr="00BD3031">
        <w:rPr>
          <w:rFonts w:ascii="宋体" w:hAnsi="宋体" w:hint="eastAsia"/>
        </w:rPr>
        <w:t>①鸡蛋碎了，此时手上鸡蛋数量减</w:t>
      </w:r>
      <w:proofErr w:type="gramStart"/>
      <w:r w:rsidRPr="00BD3031">
        <w:rPr>
          <w:rFonts w:ascii="宋体" w:hAnsi="宋体" w:hint="eastAsia"/>
        </w:rPr>
        <w:t>一</w:t>
      </w:r>
      <w:proofErr w:type="gramEnd"/>
      <w:r w:rsidRPr="00BD3031">
        <w:rPr>
          <w:rFonts w:ascii="宋体" w:hAnsi="宋体" w:hint="eastAsia"/>
        </w:rPr>
        <w:t>，需要继续验证该层楼之下的楼层</w:t>
      </w:r>
    </w:p>
    <w:p w14:paraId="7B53F11F" w14:textId="12B8233A" w:rsidR="00BD3031" w:rsidRDefault="00BD3031" w:rsidP="00094627">
      <w:pPr>
        <w:ind w:left="420" w:firstLine="420"/>
        <w:rPr>
          <w:rFonts w:ascii="宋体" w:hAnsi="宋体"/>
        </w:rPr>
      </w:pPr>
      <w:r w:rsidRPr="00BD3031">
        <w:rPr>
          <w:rFonts w:ascii="宋体" w:hAnsi="宋体" w:hint="eastAsia"/>
        </w:rPr>
        <w:t>②鸡蛋没碎，此时手上鸡蛋数量不变，需要验证该层楼之上的楼层</w:t>
      </w:r>
    </w:p>
    <w:p w14:paraId="392B66E5" w14:textId="195EE00F" w:rsidR="00BD3031" w:rsidRPr="00BD3031" w:rsidRDefault="00BD3031" w:rsidP="00BD3031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（2）根据以上两种状态可以写出状态转移方程：</w:t>
      </w:r>
    </w:p>
    <w:p w14:paraId="1D166E94" w14:textId="3D2C3014" w:rsidR="00EE03B7" w:rsidRDefault="00BD3031" w:rsidP="00094627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F39473C" wp14:editId="4EFDA943">
            <wp:extent cx="3884879" cy="247408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63" cy="341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E40EF" w14:textId="688435EE" w:rsidR="00BD3031" w:rsidRDefault="00BD3031" w:rsidP="00F963D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（3）图形表示状态：</w:t>
      </w:r>
    </w:p>
    <w:p w14:paraId="1C9E0FD4" w14:textId="0BC4CB43" w:rsidR="00EE03B7" w:rsidRDefault="00BD3031" w:rsidP="00094627">
      <w:pPr>
        <w:jc w:val="center"/>
        <w:rPr>
          <w:rFonts w:ascii="宋体" w:hAnsi="宋体"/>
        </w:rPr>
      </w:pPr>
      <w:r w:rsidRPr="00BD3031">
        <w:rPr>
          <w:rFonts w:ascii="宋体" w:hAnsi="宋体"/>
          <w:noProof/>
        </w:rPr>
        <w:drawing>
          <wp:inline distT="0" distB="0" distL="0" distR="0" wp14:anchorId="026ADDB8" wp14:editId="5292B2D5">
            <wp:extent cx="4323579" cy="1730264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610" cy="17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82B" w14:textId="77777777" w:rsidR="00D15340" w:rsidRDefault="00094627" w:rsidP="0009462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（4）状态转移表，</w:t>
      </w:r>
      <w:r w:rsidR="00243892">
        <w:rPr>
          <w:rFonts w:ascii="宋体" w:hAnsi="宋体" w:hint="eastAsia"/>
        </w:rPr>
        <w:t>其中行是鸡蛋数量，列是楼层数</w:t>
      </w:r>
    </w:p>
    <w:p w14:paraId="4C48B30A" w14:textId="4C376926" w:rsidR="00D15340" w:rsidRDefault="00D15340" w:rsidP="00D1534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边界条件：①当鸡蛋数为0，无论几层楼都只能操作0次</w:t>
      </w:r>
    </w:p>
    <w:p w14:paraId="2D064AF3" w14:textId="6E936292" w:rsidR="00D15340" w:rsidRDefault="00D15340" w:rsidP="00D15340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②当楼层数为0，无论几个鸡蛋都只能操作0次</w:t>
      </w:r>
    </w:p>
    <w:p w14:paraId="273979AB" w14:textId="4E269E8A" w:rsidR="00D15340" w:rsidRDefault="00D15340" w:rsidP="00D15340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③当鸡蛋数为1，有几层</w:t>
      </w:r>
      <w:proofErr w:type="gramStart"/>
      <w:r>
        <w:rPr>
          <w:rFonts w:ascii="宋体" w:hAnsi="宋体" w:hint="eastAsia"/>
        </w:rPr>
        <w:t>楼就要</w:t>
      </w:r>
      <w:proofErr w:type="gramEnd"/>
      <w:r>
        <w:rPr>
          <w:rFonts w:ascii="宋体" w:hAnsi="宋体" w:hint="eastAsia"/>
        </w:rPr>
        <w:t>操作几次</w:t>
      </w:r>
    </w:p>
    <w:p w14:paraId="51B67E13" w14:textId="03897B38" w:rsidR="00094627" w:rsidRDefault="00094627" w:rsidP="00D1534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如图所示，红色点状态由前一列和本列的状态推出</w:t>
      </w:r>
    </w:p>
    <w:p w14:paraId="6D7DC6DE" w14:textId="4615E718" w:rsidR="00EE03B7" w:rsidRDefault="00094627" w:rsidP="00094627">
      <w:pPr>
        <w:jc w:val="center"/>
        <w:rPr>
          <w:rFonts w:ascii="宋体" w:hAnsi="宋体"/>
        </w:rPr>
      </w:pPr>
      <w:r w:rsidRPr="00094627">
        <w:rPr>
          <w:rFonts w:ascii="宋体" w:hAnsi="宋体"/>
          <w:noProof/>
        </w:rPr>
        <w:lastRenderedPageBreak/>
        <w:drawing>
          <wp:inline distT="0" distB="0" distL="0" distR="0" wp14:anchorId="514F50F8" wp14:editId="6AE21E58">
            <wp:extent cx="4193370" cy="17230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417" cy="17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F179" w14:textId="77777777" w:rsidR="00243892" w:rsidRDefault="00094627" w:rsidP="00F963DF">
      <w:pPr>
        <w:rPr>
          <w:rFonts w:ascii="宋体" w:hAnsi="宋体"/>
        </w:rPr>
      </w:pPr>
      <w:r>
        <w:rPr>
          <w:rFonts w:ascii="宋体" w:hAnsi="宋体"/>
        </w:rPr>
        <w:tab/>
      </w:r>
    </w:p>
    <w:p w14:paraId="64C6752A" w14:textId="15F20367" w:rsidR="00EE03B7" w:rsidRPr="00EA3C44" w:rsidRDefault="006A69CC" w:rsidP="00946A37">
      <w:pPr>
        <w:ind w:firstLine="420"/>
        <w:rPr>
          <w:rFonts w:ascii="宋体" w:hAnsi="宋体"/>
          <w:b/>
        </w:rPr>
      </w:pPr>
      <w:r w:rsidRPr="00EA3C44">
        <w:rPr>
          <w:rFonts w:ascii="宋体" w:hAnsi="宋体" w:hint="eastAsia"/>
          <w:b/>
        </w:rPr>
        <w:t>I</w:t>
      </w:r>
      <w:r w:rsidRPr="00EA3C44">
        <w:rPr>
          <w:rFonts w:ascii="宋体" w:hAnsi="宋体"/>
          <w:b/>
        </w:rPr>
        <w:t>I.</w:t>
      </w:r>
      <w:r w:rsidR="00094627" w:rsidRPr="00EA3C44">
        <w:rPr>
          <w:rFonts w:ascii="宋体" w:hAnsi="宋体" w:hint="eastAsia"/>
          <w:b/>
        </w:rPr>
        <w:t>基本原理2：</w:t>
      </w:r>
    </w:p>
    <w:p w14:paraId="5786BBCF" w14:textId="62CE8FBC" w:rsidR="00946A37" w:rsidRPr="00946A37" w:rsidRDefault="00094627" w:rsidP="00946A3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（1）</w:t>
      </w:r>
      <w:r w:rsidR="00946A37" w:rsidRPr="00946A37">
        <w:rPr>
          <w:rFonts w:ascii="宋体" w:hAnsi="宋体" w:hint="eastAsia"/>
        </w:rPr>
        <w:t>已知有鸡蛋个数和操作次数，</w:t>
      </w:r>
      <w:proofErr w:type="gramStart"/>
      <w:r w:rsidR="00946A37" w:rsidRPr="00946A37">
        <w:rPr>
          <w:rFonts w:ascii="宋体" w:hAnsi="宋体" w:hint="eastAsia"/>
        </w:rPr>
        <w:t>求最多</w:t>
      </w:r>
      <w:proofErr w:type="gramEnd"/>
      <w:r w:rsidR="00946A37" w:rsidRPr="00946A37">
        <w:rPr>
          <w:rFonts w:ascii="宋体" w:hAnsi="宋体" w:hint="eastAsia"/>
        </w:rPr>
        <w:t xml:space="preserve">能测多少层楼的临界点： </w:t>
      </w:r>
    </w:p>
    <w:p w14:paraId="66DFC5F2" w14:textId="77777777" w:rsidR="00946A37" w:rsidRPr="00946A37" w:rsidRDefault="00946A37" w:rsidP="00D15340">
      <w:pPr>
        <w:ind w:left="840"/>
        <w:rPr>
          <w:rFonts w:ascii="宋体" w:hAnsi="宋体"/>
        </w:rPr>
      </w:pPr>
      <w:r w:rsidRPr="00946A37">
        <w:rPr>
          <w:rFonts w:ascii="宋体" w:hAnsi="宋体" w:hint="eastAsia"/>
        </w:rPr>
        <w:t>①鸡蛋碎了，此时手上鸡蛋数量减</w:t>
      </w:r>
      <w:proofErr w:type="gramStart"/>
      <w:r w:rsidRPr="00946A37">
        <w:rPr>
          <w:rFonts w:ascii="宋体" w:hAnsi="宋体" w:hint="eastAsia"/>
        </w:rPr>
        <w:t>一</w:t>
      </w:r>
      <w:proofErr w:type="gramEnd"/>
      <w:r w:rsidRPr="00946A37">
        <w:rPr>
          <w:rFonts w:ascii="宋体" w:hAnsi="宋体" w:hint="eastAsia"/>
        </w:rPr>
        <w:t>，还可进行丢鸡蛋的操作次数减一，向下确定的范围</w:t>
      </w:r>
    </w:p>
    <w:p w14:paraId="31B9B546" w14:textId="77777777" w:rsidR="00946A37" w:rsidRPr="00946A37" w:rsidRDefault="00946A37" w:rsidP="00D15340">
      <w:pPr>
        <w:ind w:left="840"/>
        <w:rPr>
          <w:rFonts w:ascii="宋体" w:hAnsi="宋体"/>
        </w:rPr>
      </w:pPr>
      <w:r w:rsidRPr="00946A37">
        <w:rPr>
          <w:rFonts w:ascii="宋体" w:hAnsi="宋体" w:hint="eastAsia"/>
        </w:rPr>
        <w:t>②鸡蛋没碎，此时手上鸡蛋数量不变，还可进行丢鸡蛋的操作次数减</w:t>
      </w:r>
      <w:proofErr w:type="gramStart"/>
      <w:r w:rsidRPr="00946A37">
        <w:rPr>
          <w:rFonts w:ascii="宋体" w:hAnsi="宋体" w:hint="eastAsia"/>
        </w:rPr>
        <w:t>一</w:t>
      </w:r>
      <w:proofErr w:type="gramEnd"/>
      <w:r w:rsidRPr="00946A37">
        <w:rPr>
          <w:rFonts w:ascii="宋体" w:hAnsi="宋体" w:hint="eastAsia"/>
        </w:rPr>
        <w:t>，也就是说向上确定的范围</w:t>
      </w:r>
    </w:p>
    <w:p w14:paraId="1553265A" w14:textId="352D87FF" w:rsidR="00946A37" w:rsidRDefault="00D15340" w:rsidP="00D1534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946A37" w:rsidRPr="00946A37">
        <w:rPr>
          <w:rFonts w:ascii="宋体" w:hAnsi="宋体" w:hint="eastAsia"/>
        </w:rPr>
        <w:t>加上当前层的总共，可以通过鸡蛋数量和丢鸡蛋的次数确定查找的层数范围</w:t>
      </w:r>
    </w:p>
    <w:p w14:paraId="2EC7029A" w14:textId="289B2F46" w:rsidR="00D15340" w:rsidRDefault="00D15340" w:rsidP="00D153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（2）根据以上两种状态可以写出状态转移方程</w:t>
      </w:r>
    </w:p>
    <w:p w14:paraId="647163AC" w14:textId="5FBEE61D" w:rsidR="00D15340" w:rsidRPr="00D15340" w:rsidRDefault="00D15340" w:rsidP="00D15340">
      <w:pPr>
        <w:ind w:firstLine="42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251F08F6" wp14:editId="46EBD107">
            <wp:extent cx="2861343" cy="288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98" cy="314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87CD9" w14:textId="3A9CE55B" w:rsidR="00946A37" w:rsidRDefault="00D15340" w:rsidP="00D153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（3）状态转移表，其中行是鸡蛋数，列是操作次数</w:t>
      </w:r>
    </w:p>
    <w:p w14:paraId="3017AA01" w14:textId="133E2553" w:rsidR="00D15340" w:rsidRDefault="00D15340" w:rsidP="00D15340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边界条件：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①当鸡蛋数为0，无论操作多少次，都只能确定0层</w:t>
      </w:r>
    </w:p>
    <w:p w14:paraId="60F6ABBC" w14:textId="184A41CC" w:rsidR="00D15340" w:rsidRDefault="00D15340" w:rsidP="00D15340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②当操作次数为0，无论有多少个鸡蛋都只能确定0层</w:t>
      </w:r>
    </w:p>
    <w:p w14:paraId="42C7BB03" w14:textId="0D399BC9" w:rsidR="00D15340" w:rsidRDefault="00D15340" w:rsidP="00D15340">
      <w:pPr>
        <w:ind w:firstLine="420"/>
        <w:jc w:val="center"/>
        <w:rPr>
          <w:rFonts w:ascii="宋体" w:hAnsi="宋体"/>
        </w:rPr>
      </w:pPr>
      <w:r w:rsidRPr="00D15340">
        <w:rPr>
          <w:rFonts w:ascii="宋体" w:hAnsi="宋体"/>
          <w:noProof/>
        </w:rPr>
        <w:drawing>
          <wp:inline distT="0" distB="0" distL="0" distR="0" wp14:anchorId="761A1B46" wp14:editId="44C4982A">
            <wp:extent cx="3171821" cy="213007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02" cy="21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9DC7" w14:textId="0363B4FD" w:rsidR="00946A37" w:rsidRDefault="00946A37" w:rsidP="00F963DF">
      <w:pPr>
        <w:rPr>
          <w:rFonts w:ascii="宋体" w:hAnsi="宋体"/>
        </w:rPr>
      </w:pPr>
    </w:p>
    <w:p w14:paraId="2323024A" w14:textId="1D7B1C8B" w:rsidR="00946A37" w:rsidRPr="001E742E" w:rsidRDefault="00D15340" w:rsidP="00F963DF">
      <w:pPr>
        <w:rPr>
          <w:rFonts w:ascii="宋体" w:hAnsi="宋体"/>
          <w:b/>
          <w:sz w:val="22"/>
        </w:rPr>
      </w:pPr>
      <w:r w:rsidRPr="001E742E">
        <w:rPr>
          <w:rFonts w:ascii="宋体" w:hAnsi="宋体" w:hint="eastAsia"/>
          <w:b/>
          <w:sz w:val="22"/>
        </w:rPr>
        <w:t>2.蛮力法验证动态规划正确性</w:t>
      </w:r>
    </w:p>
    <w:p w14:paraId="6780B14A" w14:textId="7DCDA3ED" w:rsidR="00946A37" w:rsidRDefault="00D15340" w:rsidP="00F963D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此处蛮力法使用的是暴力递归的方式，不会记录层间信息，每次都会重新搜查</w:t>
      </w:r>
      <w:r w:rsidR="00EB0823">
        <w:rPr>
          <w:rFonts w:ascii="宋体" w:hAnsi="宋体" w:hint="eastAsia"/>
        </w:rPr>
        <w:t>。在小规模数据（0，20</w:t>
      </w:r>
      <w:r w:rsidR="00EB0823">
        <w:rPr>
          <w:rFonts w:ascii="宋体" w:hAnsi="宋体"/>
        </w:rPr>
        <w:t>）</w:t>
      </w:r>
      <w:r w:rsidR="00EB0823">
        <w:rPr>
          <w:rFonts w:ascii="宋体" w:hAnsi="宋体" w:hint="eastAsia"/>
        </w:rPr>
        <w:t>范围内使用同样的鸡蛋和楼层数测试递归法和</w:t>
      </w:r>
      <w:proofErr w:type="spellStart"/>
      <w:r w:rsidR="00EB0823">
        <w:rPr>
          <w:rFonts w:ascii="宋体" w:hAnsi="宋体" w:hint="eastAsia"/>
        </w:rPr>
        <w:t>dp</w:t>
      </w:r>
      <w:proofErr w:type="spellEnd"/>
      <w:r w:rsidR="00EB0823">
        <w:rPr>
          <w:rFonts w:ascii="宋体" w:hAnsi="宋体" w:hint="eastAsia"/>
        </w:rPr>
        <w:t>结果是否相等</w:t>
      </w:r>
      <w:r w:rsidR="00D061E7">
        <w:rPr>
          <w:rFonts w:ascii="宋体" w:hAnsi="宋体" w:hint="eastAsia"/>
        </w:rPr>
        <w:t>，截取部分数据如下表所示</w:t>
      </w:r>
    </w:p>
    <w:p w14:paraId="5AE15DF3" w14:textId="1F31A10D" w:rsidR="00946A37" w:rsidRDefault="00D70B7C" w:rsidP="00F963DF">
      <w:pPr>
        <w:rPr>
          <w:rFonts w:ascii="宋体" w:hAnsi="宋体"/>
        </w:rPr>
      </w:pPr>
      <w:r w:rsidRPr="00D70B7C">
        <w:rPr>
          <w:rFonts w:hint="eastAsia"/>
          <w:noProof/>
        </w:rPr>
        <w:drawing>
          <wp:inline distT="0" distB="0" distL="0" distR="0" wp14:anchorId="424F66FD" wp14:editId="6F24CD67">
            <wp:extent cx="5274310" cy="508514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387C" w14:textId="39FD3AF4" w:rsidR="00EE03B7" w:rsidRDefault="008F7171" w:rsidP="00F963D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可以看到此处二者</w:t>
      </w:r>
      <w:r w:rsidR="00D061E7">
        <w:rPr>
          <w:rFonts w:ascii="宋体" w:hAnsi="宋体" w:hint="eastAsia"/>
        </w:rPr>
        <w:t>操作次数相同，根据数学归纳法可以验证动态规划方程的正确性</w:t>
      </w:r>
    </w:p>
    <w:p w14:paraId="3E7D11E7" w14:textId="0F915D74" w:rsidR="00EE03B7" w:rsidRDefault="00EE03B7" w:rsidP="00F963DF">
      <w:pPr>
        <w:rPr>
          <w:rFonts w:ascii="宋体" w:hAnsi="宋体"/>
        </w:rPr>
      </w:pPr>
    </w:p>
    <w:p w14:paraId="03BC91F0" w14:textId="77777777" w:rsidR="00BF2875" w:rsidRPr="001E742E" w:rsidRDefault="00B922BE" w:rsidP="00BF2875">
      <w:pPr>
        <w:rPr>
          <w:rFonts w:ascii="宋体" w:hAnsi="宋体"/>
          <w:b/>
          <w:sz w:val="22"/>
        </w:rPr>
      </w:pPr>
      <w:r w:rsidRPr="001E742E">
        <w:rPr>
          <w:rFonts w:ascii="宋体" w:hAnsi="宋体" w:hint="eastAsia"/>
          <w:b/>
          <w:sz w:val="22"/>
        </w:rPr>
        <w:lastRenderedPageBreak/>
        <w:t>3.复杂度分析</w:t>
      </w:r>
    </w:p>
    <w:p w14:paraId="33807672" w14:textId="5B570315" w:rsidR="00B922BE" w:rsidRDefault="00BF2875" w:rsidP="00BF287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E92FB9"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 w:rsidR="00E92FB9">
        <w:rPr>
          <w:rFonts w:ascii="宋体" w:hAnsi="宋体" w:hint="eastAsia"/>
        </w:rPr>
        <w:t>基本</w:t>
      </w:r>
      <w:proofErr w:type="spellStart"/>
      <w:r w:rsidR="00E92FB9">
        <w:rPr>
          <w:rFonts w:ascii="宋体" w:hAnsi="宋体" w:hint="eastAsia"/>
        </w:rPr>
        <w:t>dp</w:t>
      </w:r>
      <w:proofErr w:type="spellEnd"/>
      <w:r w:rsidR="00E92FB9">
        <w:rPr>
          <w:rFonts w:ascii="宋体" w:hAnsi="宋体" w:hint="eastAsia"/>
        </w:rPr>
        <w:t>的复杂度分析：</w:t>
      </w:r>
    </w:p>
    <w:p w14:paraId="28D5FFC4" w14:textId="73F686DA" w:rsidR="00E92FB9" w:rsidRPr="00E92FB9" w:rsidRDefault="00E92FB9" w:rsidP="00E92FB9">
      <w:pPr>
        <w:ind w:left="420" w:firstLine="420"/>
        <w:rPr>
          <w:rFonts w:ascii="宋体" w:hAnsi="宋体"/>
          <w:iCs/>
        </w:rPr>
      </w:pPr>
      <w:r>
        <w:rPr>
          <w:rFonts w:ascii="宋体" w:hAnsi="宋体" w:hint="eastAsia"/>
        </w:rPr>
        <w:t>时间复杂度：使用了三重循环，分别遍历鸡蛋数、楼层数和最优解，</w:t>
      </w:r>
      <w:r w:rsidRPr="00E92FB9">
        <w:rPr>
          <w:rFonts w:ascii="宋体" w:hAnsi="宋体" w:hint="eastAsia"/>
        </w:rPr>
        <w:t>可以计算得到其时间复杂度为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6E300FF" w14:textId="41C6DA82" w:rsidR="00E92FB9" w:rsidRPr="00E92FB9" w:rsidRDefault="00E92FB9" w:rsidP="00E92FB9">
      <w:pPr>
        <w:ind w:left="420" w:firstLine="420"/>
        <w:rPr>
          <w:rFonts w:ascii="宋体" w:hAnsi="宋体"/>
        </w:rPr>
      </w:pPr>
      <w:r w:rsidRPr="00E92FB9">
        <w:rPr>
          <w:rFonts w:ascii="宋体" w:hAnsi="宋体" w:hint="eastAsia"/>
        </w:rPr>
        <w:t>空间复杂度</w:t>
      </w:r>
      <w:r>
        <w:rPr>
          <w:rFonts w:ascii="宋体" w:hAnsi="宋体" w:hint="eastAsia"/>
        </w:rPr>
        <w:t>：使用了二维数组，第一维是鸡蛋数量，第二维是楼层数，因此空间复杂度</w:t>
      </w:r>
      <w:r w:rsidRPr="00E92FB9">
        <w:rPr>
          <w:rFonts w:ascii="宋体" w:hAnsi="宋体" w:hint="eastAsia"/>
        </w:rPr>
        <w:t>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kn</m:t>
            </m:r>
          </m:e>
        </m:d>
      </m:oMath>
    </w:p>
    <w:p w14:paraId="6EDBCB6E" w14:textId="36FAED54" w:rsidR="00F963DF" w:rsidRDefault="00F963DF" w:rsidP="00F963DF">
      <w:pPr>
        <w:rPr>
          <w:rFonts w:ascii="宋体" w:hAnsi="宋体"/>
        </w:rPr>
      </w:pPr>
    </w:p>
    <w:p w14:paraId="536F902C" w14:textId="15B4FCE8" w:rsidR="00B922BE" w:rsidRDefault="00E92FB9" w:rsidP="00F963DF">
      <w:pPr>
        <w:rPr>
          <w:rFonts w:ascii="宋体" w:hAnsi="宋体"/>
        </w:rPr>
      </w:pPr>
      <w:r>
        <w:rPr>
          <w:rFonts w:ascii="宋体" w:hAnsi="宋体"/>
        </w:rPr>
        <w:tab/>
      </w:r>
      <w:r w:rsidR="00BF2875"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 w:rsidR="00BF2875">
        <w:rPr>
          <w:rFonts w:ascii="宋体" w:hAnsi="宋体"/>
        </w:rPr>
        <w:t>）</w:t>
      </w:r>
      <w:r>
        <w:rPr>
          <w:rFonts w:ascii="宋体" w:hAnsi="宋体" w:hint="eastAsia"/>
        </w:rPr>
        <w:t>数据验证</w:t>
      </w:r>
      <w:r w:rsidR="00205C26">
        <w:rPr>
          <w:rFonts w:ascii="宋体" w:hAnsi="宋体" w:hint="eastAsia"/>
        </w:rPr>
        <w:t>基本</w:t>
      </w:r>
      <w:proofErr w:type="spellStart"/>
      <w:r w:rsidR="00205C26">
        <w:rPr>
          <w:rFonts w:ascii="宋体" w:hAnsi="宋体" w:hint="eastAsia"/>
        </w:rPr>
        <w:t>dp</w:t>
      </w:r>
      <w:proofErr w:type="spellEnd"/>
      <w:r>
        <w:rPr>
          <w:rFonts w:ascii="宋体" w:hAnsi="宋体" w:hint="eastAsia"/>
        </w:rPr>
        <w:t>时间复杂度</w:t>
      </w:r>
    </w:p>
    <w:p w14:paraId="25BC3860" w14:textId="6A7CFBEB" w:rsidR="00B922BE" w:rsidRDefault="00BF2875" w:rsidP="00BF2875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①</w:t>
      </w:r>
      <w:r w:rsidR="00E92FB9">
        <w:rPr>
          <w:rFonts w:ascii="宋体" w:hAnsi="宋体" w:hint="eastAsia"/>
        </w:rPr>
        <w:t>固定鸡蛋数量为100，逐渐增加楼层数，根据时间复杂度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92FB9">
        <w:rPr>
          <w:rFonts w:ascii="宋体" w:hAnsi="宋体" w:hint="eastAsia"/>
          <w:iCs/>
        </w:rPr>
        <w:t>，可以估计是以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92FB9">
        <w:rPr>
          <w:rFonts w:ascii="宋体" w:hAnsi="宋体" w:hint="eastAsia"/>
          <w:iCs/>
        </w:rPr>
        <w:t>增</w:t>
      </w:r>
      <w:r w:rsidR="00673DE3">
        <w:rPr>
          <w:rFonts w:ascii="宋体" w:hAnsi="宋体" w:hint="eastAsia"/>
          <w:iCs/>
        </w:rPr>
        <w:t>长，具体数据如下表所示：</w:t>
      </w:r>
    </w:p>
    <w:p w14:paraId="5AB39D91" w14:textId="2C3D4C10" w:rsidR="00B922BE" w:rsidRDefault="00673DE3" w:rsidP="00673DE3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67AB0C9" wp14:editId="75D6659D">
            <wp:extent cx="4734045" cy="9596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69" cy="96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2EB58" w14:textId="77777777" w:rsidR="00673DE3" w:rsidRDefault="00673DE3" w:rsidP="00673DE3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501F7986" wp14:editId="01867527">
            <wp:extent cx="3258274" cy="1958575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27" cy="1970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D9E41" w14:textId="51C47C9A" w:rsidR="00B922BE" w:rsidRDefault="00BF2875" w:rsidP="00BF2875">
      <w:pPr>
        <w:ind w:left="420" w:firstLine="420"/>
        <w:rPr>
          <w:rFonts w:ascii="宋体" w:hAnsi="宋体"/>
          <w:iCs/>
        </w:rPr>
      </w:pPr>
      <w:r>
        <w:rPr>
          <w:rFonts w:ascii="宋体" w:hAnsi="宋体" w:hint="eastAsia"/>
        </w:rPr>
        <w:t>②</w:t>
      </w:r>
      <w:r w:rsidR="00673DE3">
        <w:rPr>
          <w:rFonts w:ascii="宋体" w:hAnsi="宋体" w:hint="eastAsia"/>
        </w:rPr>
        <w:t>固定楼层数为100，逐渐增加鸡蛋数，根据时间复杂度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73DE3">
        <w:rPr>
          <w:rFonts w:ascii="宋体" w:hAnsi="宋体" w:hint="eastAsia"/>
          <w:iCs/>
        </w:rPr>
        <w:t>，可以估计是以线性增长，具体数据如下表所示：</w:t>
      </w:r>
    </w:p>
    <w:p w14:paraId="040D3880" w14:textId="0B27EA63" w:rsidR="00673DE3" w:rsidRPr="00673DE3" w:rsidRDefault="00673DE3" w:rsidP="00673DE3">
      <w:pPr>
        <w:ind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537BF8A" wp14:editId="0B9C2812">
            <wp:extent cx="4899210" cy="9931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37" cy="100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CA5CB" w14:textId="49161220" w:rsidR="00B922BE" w:rsidRDefault="00673DE3" w:rsidP="00673DE3">
      <w:pPr>
        <w:jc w:val="center"/>
        <w:rPr>
          <w:rFonts w:ascii="宋体" w:hAnsi="宋体"/>
        </w:rPr>
      </w:pPr>
      <w:r w:rsidRPr="00673DE3">
        <w:rPr>
          <w:rFonts w:ascii="宋体" w:hAnsi="宋体"/>
          <w:noProof/>
        </w:rPr>
        <w:drawing>
          <wp:inline distT="0" distB="0" distL="0" distR="0" wp14:anchorId="6EC22D5D" wp14:editId="51CBD309">
            <wp:extent cx="3229337" cy="1941039"/>
            <wp:effectExtent l="0" t="0" r="0" b="2540"/>
            <wp:docPr id="11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37FD24C8-440B-4B60-AD89-34D54AD38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37FD24C8-440B-4B60-AD89-34D54AD38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824" cy="19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AF23" w14:textId="2D1C6484" w:rsidR="00B922BE" w:rsidRDefault="00673DE3" w:rsidP="00F963DF">
      <w:pPr>
        <w:rPr>
          <w:rFonts w:ascii="宋体" w:hAnsi="宋体"/>
        </w:rPr>
      </w:pPr>
      <w:r>
        <w:rPr>
          <w:rFonts w:ascii="宋体" w:hAnsi="宋体"/>
        </w:rPr>
        <w:tab/>
      </w:r>
    </w:p>
    <w:p w14:paraId="3548E635" w14:textId="46A07BAA" w:rsidR="00673DE3" w:rsidRDefault="00BF2875" w:rsidP="00673DE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（</w:t>
      </w:r>
      <w:r w:rsidR="00673DE3">
        <w:rPr>
          <w:rFonts w:ascii="宋体" w:hAnsi="宋体" w:hint="eastAsia"/>
        </w:rPr>
        <w:t>3</w:t>
      </w:r>
      <w:r>
        <w:rPr>
          <w:rFonts w:ascii="宋体" w:hAnsi="宋体" w:hint="eastAsia"/>
        </w:rPr>
        <w:t>）</w:t>
      </w:r>
      <w:r w:rsidR="00673DE3">
        <w:rPr>
          <w:rFonts w:ascii="宋体" w:hAnsi="宋体" w:hint="eastAsia"/>
        </w:rPr>
        <w:t>测试</w:t>
      </w:r>
      <w:r w:rsidR="00A90B0B">
        <w:rPr>
          <w:rFonts w:ascii="宋体" w:hAnsi="宋体" w:hint="eastAsia"/>
        </w:rPr>
        <w:t>基本</w:t>
      </w:r>
      <w:proofErr w:type="spellStart"/>
      <w:r w:rsidR="00A90B0B">
        <w:rPr>
          <w:rFonts w:ascii="宋体" w:hAnsi="宋体" w:hint="eastAsia"/>
        </w:rPr>
        <w:t>dp</w:t>
      </w:r>
      <w:proofErr w:type="spellEnd"/>
      <w:r w:rsidR="00A90B0B">
        <w:rPr>
          <w:rFonts w:ascii="宋体" w:hAnsi="宋体" w:hint="eastAsia"/>
        </w:rPr>
        <w:t>能处理的</w:t>
      </w:r>
      <w:r w:rsidR="00673DE3">
        <w:rPr>
          <w:rFonts w:ascii="宋体" w:hAnsi="宋体" w:hint="eastAsia"/>
        </w:rPr>
        <w:t>最大规模</w:t>
      </w:r>
      <w:r w:rsidR="00A90B0B">
        <w:rPr>
          <w:rFonts w:ascii="宋体" w:hAnsi="宋体" w:hint="eastAsia"/>
        </w:rPr>
        <w:t>数据</w:t>
      </w:r>
    </w:p>
    <w:p w14:paraId="3007F6E9" w14:textId="1A051CB7" w:rsidR="00B922BE" w:rsidRDefault="00BF2875" w:rsidP="00BF2875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①</w:t>
      </w:r>
      <w:r w:rsidR="00730847">
        <w:rPr>
          <w:rFonts w:ascii="宋体" w:hAnsi="宋体" w:hint="eastAsia"/>
        </w:rPr>
        <w:t>设置k和n为同样大的数量级，随机生成该范围内数据，当5分钟内无法测试出数据即视为最大处理规模，此处为部分测试数据，测试结果最大为3000</w:t>
      </w:r>
    </w:p>
    <w:p w14:paraId="757CD6A5" w14:textId="18324087" w:rsidR="00730847" w:rsidRDefault="00730847" w:rsidP="00F963DF">
      <w:pPr>
        <w:rPr>
          <w:rFonts w:ascii="宋体" w:hAnsi="宋体"/>
        </w:rPr>
      </w:pPr>
      <w:r w:rsidRPr="00730847">
        <w:rPr>
          <w:rFonts w:hint="eastAsia"/>
          <w:noProof/>
        </w:rPr>
        <w:drawing>
          <wp:inline distT="0" distB="0" distL="0" distR="0" wp14:anchorId="540A9D98" wp14:editId="7F7061BD">
            <wp:extent cx="5274310" cy="329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3004" w14:textId="25373DC4" w:rsidR="00730847" w:rsidRDefault="00BF2875" w:rsidP="00BF2875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②</w:t>
      </w:r>
      <w:r w:rsidR="00730847">
        <w:rPr>
          <w:rFonts w:ascii="宋体" w:hAnsi="宋体" w:hint="eastAsia"/>
        </w:rPr>
        <w:t>可以看到，当k和n取值非常接近时，时间复杂度接近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</w:rPr>
                  <m:t>3</m:t>
                </m:r>
              </m:sup>
            </m:sSup>
          </m:e>
        </m:d>
      </m:oMath>
    </w:p>
    <w:p w14:paraId="4A9CBE65" w14:textId="77777777" w:rsidR="00730847" w:rsidRDefault="00730847" w:rsidP="00730847">
      <w:pPr>
        <w:jc w:val="center"/>
        <w:rPr>
          <w:rFonts w:ascii="宋体" w:hAnsi="宋体"/>
        </w:rPr>
      </w:pPr>
      <w:r w:rsidRPr="00730847">
        <w:rPr>
          <w:rFonts w:ascii="宋体" w:hAnsi="宋体"/>
          <w:noProof/>
        </w:rPr>
        <w:drawing>
          <wp:inline distT="0" distB="0" distL="0" distR="0" wp14:anchorId="23B693DC" wp14:editId="4361C0E7">
            <wp:extent cx="3119377" cy="1767094"/>
            <wp:effectExtent l="0" t="0" r="5080" b="5080"/>
            <wp:docPr id="13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84817107-6320-4FB2-A223-57BBF20225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84817107-6320-4FB2-A223-57BBF20225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1336" cy="17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EA13" w14:textId="7862F23A" w:rsidR="00730847" w:rsidRDefault="00BF2875" w:rsidP="00BF2875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730847">
        <w:rPr>
          <w:rFonts w:ascii="宋体" w:hAnsi="宋体" w:hint="eastAsia"/>
        </w:rPr>
        <w:t>在</w:t>
      </w:r>
      <w:proofErr w:type="spellStart"/>
      <w:r w:rsidR="00730847">
        <w:rPr>
          <w:rFonts w:ascii="宋体" w:hAnsi="宋体" w:hint="eastAsia"/>
        </w:rPr>
        <w:t>leetcode</w:t>
      </w:r>
      <w:proofErr w:type="spellEnd"/>
      <w:r w:rsidR="00730847">
        <w:rPr>
          <w:rFonts w:ascii="宋体" w:hAnsi="宋体" w:hint="eastAsia"/>
        </w:rPr>
        <w:t>上运行测试后发现TLE</w:t>
      </w:r>
    </w:p>
    <w:p w14:paraId="2C3B9F5F" w14:textId="6F9F07BE" w:rsidR="00730847" w:rsidRDefault="00730847" w:rsidP="00730847">
      <w:pPr>
        <w:jc w:val="center"/>
        <w:rPr>
          <w:rFonts w:ascii="宋体" w:hAnsi="宋体"/>
        </w:rPr>
      </w:pPr>
      <w:r w:rsidRPr="00730847">
        <w:rPr>
          <w:rFonts w:ascii="宋体" w:hAnsi="宋体"/>
          <w:noProof/>
        </w:rPr>
        <w:drawing>
          <wp:inline distT="0" distB="0" distL="0" distR="0" wp14:anchorId="6B14B8DD" wp14:editId="3B1D56FD">
            <wp:extent cx="3269848" cy="173216"/>
            <wp:effectExtent l="0" t="0" r="0" b="0"/>
            <wp:docPr id="1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C1EC900-788C-40D5-95ED-873580DB9A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AC1EC900-788C-40D5-95ED-873580DB9A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6399" cy="1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DC0" w14:textId="2B0544D8" w:rsidR="00730847" w:rsidRDefault="00730847" w:rsidP="00F963DF">
      <w:pPr>
        <w:rPr>
          <w:rFonts w:ascii="宋体" w:hAnsi="宋体"/>
        </w:rPr>
      </w:pPr>
    </w:p>
    <w:p w14:paraId="042EE0FF" w14:textId="11575284" w:rsidR="00730847" w:rsidRPr="001E742E" w:rsidRDefault="00246394" w:rsidP="00F963DF">
      <w:pPr>
        <w:rPr>
          <w:rFonts w:ascii="宋体" w:hAnsi="宋体"/>
          <w:b/>
          <w:sz w:val="22"/>
        </w:rPr>
      </w:pPr>
      <w:r w:rsidRPr="001E742E">
        <w:rPr>
          <w:rFonts w:ascii="宋体" w:hAnsi="宋体" w:hint="eastAsia"/>
          <w:b/>
          <w:sz w:val="22"/>
        </w:rPr>
        <w:t>4</w:t>
      </w:r>
      <w:r w:rsidRPr="001E742E">
        <w:rPr>
          <w:rFonts w:ascii="宋体" w:hAnsi="宋体"/>
          <w:b/>
          <w:sz w:val="22"/>
        </w:rPr>
        <w:t>.</w:t>
      </w:r>
      <w:r w:rsidRPr="001E742E">
        <w:rPr>
          <w:rFonts w:ascii="宋体" w:hAnsi="宋体" w:hint="eastAsia"/>
          <w:b/>
          <w:sz w:val="22"/>
        </w:rPr>
        <w:t>效率优化</w:t>
      </w:r>
    </w:p>
    <w:p w14:paraId="118AF46A" w14:textId="74652DFF" w:rsidR="00730847" w:rsidRPr="00C66B70" w:rsidRDefault="00D26FEE" w:rsidP="00F963DF">
      <w:pPr>
        <w:rPr>
          <w:rFonts w:ascii="宋体" w:hAnsi="宋体"/>
          <w:b/>
        </w:rPr>
      </w:pPr>
      <w:r w:rsidRPr="00C66B70">
        <w:rPr>
          <w:rFonts w:ascii="宋体" w:hAnsi="宋体" w:hint="eastAsia"/>
          <w:b/>
        </w:rPr>
        <w:t>I</w:t>
      </w:r>
      <w:r w:rsidRPr="00C66B70">
        <w:rPr>
          <w:rFonts w:ascii="宋体" w:hAnsi="宋体"/>
          <w:b/>
        </w:rPr>
        <w:t>.</w:t>
      </w:r>
      <w:r w:rsidR="00246394" w:rsidRPr="00C66B70">
        <w:rPr>
          <w:rFonts w:ascii="宋体" w:hAnsi="宋体" w:hint="eastAsia"/>
          <w:b/>
        </w:rPr>
        <w:t>基本</w:t>
      </w:r>
      <w:proofErr w:type="spellStart"/>
      <w:r w:rsidR="00246394" w:rsidRPr="00C66B70">
        <w:rPr>
          <w:rFonts w:ascii="宋体" w:hAnsi="宋体" w:hint="eastAsia"/>
          <w:b/>
        </w:rPr>
        <w:t>dp</w:t>
      </w:r>
      <w:proofErr w:type="spellEnd"/>
      <w:r w:rsidR="00246394" w:rsidRPr="00C66B70">
        <w:rPr>
          <w:rFonts w:ascii="宋体" w:hAnsi="宋体" w:hint="eastAsia"/>
          <w:b/>
        </w:rPr>
        <w:t>的空间复杂度优化</w:t>
      </w:r>
    </w:p>
    <w:p w14:paraId="42FAE980" w14:textId="5B966690" w:rsidR="00246394" w:rsidRPr="00246394" w:rsidRDefault="0016748E" w:rsidP="009D6E4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优化</w:t>
      </w:r>
      <w:r w:rsidR="00246394">
        <w:rPr>
          <w:rFonts w:ascii="宋体" w:hAnsi="宋体" w:hint="eastAsia"/>
        </w:rPr>
        <w:t>原理：</w:t>
      </w:r>
      <w:r w:rsidR="00246394" w:rsidRPr="00246394">
        <w:rPr>
          <w:rFonts w:ascii="宋体" w:hAnsi="宋体" w:hint="eastAsia"/>
        </w:rPr>
        <w:t>原始</w:t>
      </w:r>
      <w:proofErr w:type="spellStart"/>
      <w:r w:rsidR="00246394" w:rsidRPr="00246394">
        <w:rPr>
          <w:rFonts w:ascii="宋体" w:hAnsi="宋体" w:hint="eastAsia"/>
        </w:rPr>
        <w:t>dp</w:t>
      </w:r>
      <w:proofErr w:type="spellEnd"/>
      <w:r w:rsidR="00246394" w:rsidRPr="00246394">
        <w:rPr>
          <w:rFonts w:ascii="宋体" w:hAnsi="宋体" w:hint="eastAsia"/>
        </w:rPr>
        <w:t>的时间复杂度和空间复杂度分别为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46394" w:rsidRPr="00246394">
        <w:rPr>
          <w:rFonts w:ascii="宋体" w:hAnsi="宋体" w:hint="eastAsia"/>
        </w:rPr>
        <w:t>和</w:t>
      </w:r>
      <w:r w:rsidR="00246394" w:rsidRPr="00246394">
        <w:rPr>
          <w:rFonts w:ascii="Cambria Math" w:hAnsi="Cambria Math" w:cs="Cambria Math"/>
        </w:rPr>
        <w:t>𝑂</w:t>
      </w:r>
      <w:r w:rsidR="00246394" w:rsidRPr="00246394">
        <w:rPr>
          <w:rFonts w:ascii="宋体" w:hAnsi="宋体" w:hint="eastAsia"/>
        </w:rPr>
        <w:t>(</w:t>
      </w:r>
      <w:r w:rsidR="00246394" w:rsidRPr="00246394">
        <w:rPr>
          <w:rFonts w:ascii="Cambria Math" w:hAnsi="Cambria Math" w:cs="Cambria Math"/>
        </w:rPr>
        <w:t>𝑘𝑛</w:t>
      </w:r>
      <w:r w:rsidR="00246394" w:rsidRPr="00246394">
        <w:rPr>
          <w:rFonts w:ascii="宋体" w:hAnsi="宋体" w:hint="eastAsia"/>
        </w:rPr>
        <w:t>)，通过使用两个数组来替代二维数组储存</w:t>
      </w:r>
      <w:proofErr w:type="spellStart"/>
      <w:r w:rsidR="00246394" w:rsidRPr="00246394">
        <w:rPr>
          <w:rFonts w:ascii="宋体" w:hAnsi="宋体" w:hint="eastAsia"/>
        </w:rPr>
        <w:t>dp</w:t>
      </w:r>
      <w:proofErr w:type="spellEnd"/>
      <w:r w:rsidR="00246394" w:rsidRPr="00246394">
        <w:rPr>
          <w:rFonts w:ascii="宋体" w:hAnsi="宋体" w:hint="eastAsia"/>
        </w:rPr>
        <w:t>值</w:t>
      </w:r>
      <w:r w:rsidR="00246394">
        <w:rPr>
          <w:rFonts w:ascii="宋体" w:hAnsi="宋体" w:hint="eastAsia"/>
        </w:rPr>
        <w:t>，</w:t>
      </w:r>
      <w:r w:rsidR="00246394" w:rsidRPr="00246394">
        <w:rPr>
          <w:rFonts w:ascii="宋体" w:hAnsi="宋体" w:hint="eastAsia"/>
        </w:rPr>
        <w:t>两个数组分别为</w:t>
      </w:r>
      <w:proofErr w:type="spellStart"/>
      <w:r w:rsidR="00246394" w:rsidRPr="00246394">
        <w:rPr>
          <w:rFonts w:ascii="宋体" w:hAnsi="宋体" w:hint="eastAsia"/>
        </w:rPr>
        <w:t>dp</w:t>
      </w:r>
      <w:proofErr w:type="spellEnd"/>
      <w:r w:rsidR="00246394" w:rsidRPr="00246394">
        <w:rPr>
          <w:rFonts w:ascii="宋体" w:hAnsi="宋体" w:hint="eastAsia"/>
        </w:rPr>
        <w:t>和</w:t>
      </w:r>
      <w:proofErr w:type="spellStart"/>
      <w:r w:rsidR="00246394" w:rsidRPr="00246394">
        <w:rPr>
          <w:rFonts w:ascii="宋体" w:hAnsi="宋体" w:hint="eastAsia"/>
        </w:rPr>
        <w:t>dpPrev</w:t>
      </w:r>
      <w:proofErr w:type="spellEnd"/>
      <w:r w:rsidR="00246394" w:rsidRPr="00246394">
        <w:rPr>
          <w:rFonts w:ascii="宋体" w:hAnsi="宋体" w:hint="eastAsia"/>
        </w:rPr>
        <w:t>，分别存储当前楼层操作次数和前一楼层操作次数，因此空间复杂度为</w:t>
      </w:r>
      <w:r w:rsidR="00246394" w:rsidRPr="00246394">
        <w:rPr>
          <w:rFonts w:ascii="Cambria Math" w:hAnsi="Cambria Math" w:cs="Cambria Math"/>
        </w:rPr>
        <w:t>𝑂</w:t>
      </w:r>
      <w:r w:rsidR="00246394" w:rsidRPr="00246394">
        <w:rPr>
          <w:rFonts w:ascii="宋体" w:hAnsi="宋体" w:hint="eastAsia"/>
        </w:rPr>
        <w:t>(</w:t>
      </w:r>
      <w:r w:rsidR="00246394" w:rsidRPr="00246394">
        <w:rPr>
          <w:rFonts w:ascii="Cambria Math" w:hAnsi="Cambria Math" w:cs="Cambria Math"/>
        </w:rPr>
        <w:t>𝑛</w:t>
      </w:r>
      <w:r w:rsidR="00246394" w:rsidRPr="00246394">
        <w:rPr>
          <w:rFonts w:ascii="宋体" w:hAnsi="宋体" w:hint="eastAsia"/>
        </w:rPr>
        <w:t>)</w:t>
      </w:r>
    </w:p>
    <w:p w14:paraId="30424552" w14:textId="73388D6C" w:rsidR="00B922BE" w:rsidRDefault="0016748E" w:rsidP="00F963D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47B54545" w14:textId="00337E5E" w:rsidR="00E92FB9" w:rsidRPr="00C66B70" w:rsidRDefault="00D26FEE" w:rsidP="009D6E4E">
      <w:pPr>
        <w:rPr>
          <w:rFonts w:ascii="宋体" w:hAnsi="宋体"/>
          <w:b/>
        </w:rPr>
      </w:pPr>
      <w:r w:rsidRPr="00C66B70">
        <w:rPr>
          <w:rFonts w:ascii="宋体" w:hAnsi="宋体" w:hint="eastAsia"/>
          <w:b/>
        </w:rPr>
        <w:t>I</w:t>
      </w:r>
      <w:r w:rsidRPr="00C66B70">
        <w:rPr>
          <w:rFonts w:ascii="宋体" w:hAnsi="宋体"/>
          <w:b/>
        </w:rPr>
        <w:t>I.</w:t>
      </w:r>
      <w:r w:rsidR="0016748E" w:rsidRPr="00C66B70">
        <w:rPr>
          <w:rFonts w:ascii="宋体" w:hAnsi="宋体" w:hint="eastAsia"/>
          <w:b/>
        </w:rPr>
        <w:t>使用二分法优化基本</w:t>
      </w:r>
      <w:proofErr w:type="spellStart"/>
      <w:r w:rsidR="0016748E" w:rsidRPr="00C66B70">
        <w:rPr>
          <w:rFonts w:ascii="宋体" w:hAnsi="宋体" w:hint="eastAsia"/>
          <w:b/>
        </w:rPr>
        <w:t>dp</w:t>
      </w:r>
      <w:proofErr w:type="spellEnd"/>
      <w:r w:rsidR="0016748E" w:rsidRPr="00C66B70">
        <w:rPr>
          <w:rFonts w:ascii="宋体" w:hAnsi="宋体" w:hint="eastAsia"/>
          <w:b/>
        </w:rPr>
        <w:t>的时间复杂度</w:t>
      </w:r>
    </w:p>
    <w:p w14:paraId="29D66198" w14:textId="77777777" w:rsidR="009D6E4E" w:rsidRDefault="0016748E" w:rsidP="0016748E">
      <w:pPr>
        <w:rPr>
          <w:rFonts w:ascii="宋体" w:hAnsi="宋体"/>
        </w:rPr>
      </w:pPr>
      <w:r>
        <w:rPr>
          <w:rFonts w:ascii="宋体" w:hAnsi="宋体"/>
        </w:rPr>
        <w:tab/>
      </w:r>
      <w:r w:rsidR="001E742E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优化原理：根据状态转移方程</w:t>
      </w:r>
    </w:p>
    <w:p w14:paraId="7A9D75DC" w14:textId="375097A5" w:rsidR="0016748E" w:rsidRPr="009D6E4E" w:rsidRDefault="0016748E" w:rsidP="0016748E">
      <w:pPr>
        <w:rPr>
          <w:rFonts w:ascii="宋体" w:hAnsi="宋体"/>
        </w:rPr>
      </w:pPr>
      <w:proofErr w:type="spellStart"/>
      <m:oMathPara>
        <m:oMath>
          <m:r>
            <m:rPr>
              <m:nor/>
            </m:rPr>
            <w:rPr>
              <w:i/>
              <w:iCs/>
            </w:rPr>
            <m:t>dp</m:t>
          </m:r>
          <w:proofErr w:type="spellEnd"/>
          <m:r>
            <m:rPr>
              <m:nor/>
            </m:rPr>
            <w:rPr>
              <w:i/>
              <w:iCs/>
            </w:rPr>
            <m:t>[eggs][</m:t>
          </m:r>
          <m:r>
            <w:rPr>
              <w:rFonts w:ascii="Cambria Math" w:hAnsi="Cambria Math"/>
            </w:rPr>
            <m:t>k</m:t>
          </m:r>
          <m:r>
            <m:rPr>
              <m:nor/>
            </m:rPr>
            <w:rPr>
              <w:i/>
              <w:iCs/>
            </w:rPr>
            <m:t>]=1+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nor/>
                </m:rPr>
                <w:rPr>
                  <w:i/>
                  <w:iCs/>
                </w:rPr>
                <m:t>{max(dp[eggs-1][k-1],dp[eggs][floors-k])}</m:t>
              </m:r>
            </m:e>
          </m:func>
        </m:oMath>
      </m:oMathPara>
    </w:p>
    <w:p w14:paraId="0AB6AFA3" w14:textId="206AD717" w:rsidR="0016748E" w:rsidRDefault="0016748E" w:rsidP="0016748E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可以分析得到两个相关函数：</w:t>
      </w:r>
    </w:p>
    <w:p w14:paraId="62FCB1D3" w14:textId="7FEF30FA" w:rsidR="0016748E" w:rsidRDefault="00D26FEE" w:rsidP="009D6E4E">
      <w:pPr>
        <w:ind w:left="420" w:firstLine="420"/>
      </w:pPr>
      <w:r>
        <w:rPr>
          <w:rFonts w:ascii="宋体" w:hAnsi="宋体" w:hint="eastAsia"/>
          <w:iCs/>
        </w:rPr>
        <w:t>①</w:t>
      </w:r>
      <w:r w:rsidR="0016748E">
        <w:rPr>
          <w:rFonts w:ascii="宋体" w:hAnsi="宋体" w:hint="eastAsia"/>
          <w:iCs/>
        </w:rPr>
        <w:t xml:space="preserve"> </w:t>
      </w:r>
      <w:proofErr w:type="spellStart"/>
      <m:oMath>
        <m:r>
          <m:rPr>
            <m:nor/>
          </m:rPr>
          <w:rPr>
            <w:rFonts w:hint="eastAsia"/>
            <w:i/>
            <w:iCs/>
          </w:rPr>
          <m:t>dp</m:t>
        </m:r>
        <w:proofErr w:type="spellEnd"/>
        <m:r>
          <m:rPr>
            <m:nor/>
          </m:rPr>
          <w:rPr>
            <w:rFonts w:hint="eastAsia"/>
            <w:i/>
            <w:iCs/>
          </w:rPr>
          <m:t>[eggs</m:t>
        </m:r>
        <m:r>
          <m:rPr>
            <m:nor/>
          </m:rPr>
          <w:rPr>
            <w:rFonts w:ascii="微软雅黑" w:eastAsia="微软雅黑" w:hAnsi="微软雅黑" w:cs="微软雅黑" w:hint="eastAsia"/>
            <w:i/>
            <w:iCs/>
          </w:rPr>
          <m:t>-</m:t>
        </m:r>
        <m:r>
          <m:rPr>
            <m:nor/>
          </m:rPr>
          <w:rPr>
            <w:rFonts w:hint="eastAsia"/>
            <w:i/>
            <w:iCs/>
          </w:rPr>
          <m:t>1][k</m:t>
        </m:r>
        <m:r>
          <m:rPr>
            <m:nor/>
          </m:rPr>
          <w:rPr>
            <w:rFonts w:ascii="微软雅黑" w:eastAsia="微软雅黑" w:hAnsi="微软雅黑" w:cs="微软雅黑" w:hint="eastAsia"/>
            <w:i/>
            <w:iCs/>
          </w:rPr>
          <m:t>-</m:t>
        </m:r>
        <m:r>
          <m:rPr>
            <m:nor/>
          </m:rPr>
          <w:rPr>
            <w:rFonts w:hint="eastAsia"/>
            <w:i/>
            <w:iCs/>
          </w:rPr>
          <m:t>1]</m:t>
        </m:r>
      </m:oMath>
      <w:r w:rsidR="0016748E" w:rsidRPr="0016748E">
        <w:t xml:space="preserve"> </w:t>
      </w:r>
      <w:r w:rsidR="0016748E">
        <w:t>:</w:t>
      </w:r>
      <w:r w:rsidR="0016748E" w:rsidRPr="0016748E">
        <w:rPr>
          <w:rFonts w:hint="eastAsia"/>
        </w:rPr>
        <w:t>当鸡蛋数量确定时，随着</w:t>
      </w:r>
      <w:r w:rsidR="0016748E" w:rsidRPr="0016748E">
        <w:rPr>
          <w:rFonts w:hint="eastAsia"/>
        </w:rPr>
        <w:t>k</w:t>
      </w:r>
      <w:r w:rsidR="0016748E" w:rsidRPr="0016748E">
        <w:rPr>
          <w:rFonts w:hint="eastAsia"/>
        </w:rPr>
        <w:t>增加楼层数增加，</w:t>
      </w:r>
      <w:r w:rsidR="0016748E" w:rsidRPr="0016748E">
        <w:rPr>
          <w:rFonts w:ascii="宋体" w:hAnsi="宋体" w:hint="eastAsia"/>
        </w:rPr>
        <w:t>可以得知需要操作的次数逐渐增加，因此单调递增</w:t>
      </w:r>
    </w:p>
    <w:p w14:paraId="66C2E791" w14:textId="4D6FD830" w:rsidR="0016748E" w:rsidRPr="0016748E" w:rsidRDefault="00D26FEE" w:rsidP="009D6E4E">
      <w:pPr>
        <w:ind w:left="420" w:firstLine="420"/>
      </w:pPr>
      <w:r>
        <w:rPr>
          <w:rFonts w:ascii="宋体" w:hAnsi="宋体" w:hint="eastAsia"/>
        </w:rPr>
        <w:t>②</w:t>
      </w:r>
      <w:r w:rsidR="0016748E">
        <w:rPr>
          <w:iCs/>
        </w:rPr>
        <w:t xml:space="preserve"> </w:t>
      </w:r>
      <w:proofErr w:type="spellStart"/>
      <m:oMath>
        <m:r>
          <m:rPr>
            <m:nor/>
          </m:rPr>
          <w:rPr>
            <w:rFonts w:hint="eastAsia"/>
            <w:i/>
            <w:iCs/>
          </w:rPr>
          <m:t>dp</m:t>
        </m:r>
        <w:proofErr w:type="spellEnd"/>
        <m:r>
          <m:rPr>
            <m:nor/>
          </m:rPr>
          <w:rPr>
            <w:rFonts w:hint="eastAsia"/>
            <w:i/>
            <w:iCs/>
          </w:rPr>
          <m:t>[eggs][floors</m:t>
        </m:r>
        <m:r>
          <m:rPr>
            <m:nor/>
          </m:rPr>
          <w:rPr>
            <w:rFonts w:ascii="微软雅黑" w:eastAsia="微软雅黑" w:hAnsi="微软雅黑" w:cs="微软雅黑" w:hint="eastAsia"/>
            <w:i/>
            <w:iCs/>
          </w:rPr>
          <m:t>-</m:t>
        </m:r>
        <m:r>
          <m:rPr>
            <m:nor/>
          </m:rPr>
          <w:rPr>
            <w:rFonts w:hint="eastAsia"/>
            <w:i/>
            <w:iCs/>
          </w:rPr>
          <m:t>k]</m:t>
        </m:r>
        <m:r>
          <m:rPr>
            <m:nor/>
          </m:rPr>
          <w:rPr>
            <w:rFonts w:ascii="Cambria Math"/>
            <w:i/>
            <w:iCs/>
          </w:rPr>
          <m:t xml:space="preserve"> </m:t>
        </m:r>
      </m:oMath>
      <w:r w:rsidR="0016748E">
        <w:rPr>
          <w:rFonts w:hint="eastAsia"/>
          <w:iCs/>
        </w:rPr>
        <w:t>:</w:t>
      </w:r>
      <w:r w:rsidR="0016748E" w:rsidRPr="0016748E">
        <w:rPr>
          <w:rFonts w:ascii="宋体" w:hAnsi="宋体" w:hint="eastAsia"/>
        </w:rPr>
        <w:t>当鸡蛋数量确定时，随着k增加楼层数减少，可以得知需要操作的次数逐渐减少增加，因此单调递增</w:t>
      </w:r>
    </w:p>
    <w:p w14:paraId="731FC9BF" w14:textId="75EE35C3" w:rsidR="0016748E" w:rsidRPr="0016748E" w:rsidRDefault="0016748E" w:rsidP="00F963D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做成图像如下所示：</w:t>
      </w:r>
    </w:p>
    <w:p w14:paraId="76EE1EA3" w14:textId="3151064D" w:rsidR="00B922BE" w:rsidRPr="0016748E" w:rsidRDefault="0016748E" w:rsidP="0016748E">
      <w:pPr>
        <w:jc w:val="center"/>
        <w:rPr>
          <w:rFonts w:ascii="宋体" w:hAnsi="宋体"/>
        </w:rPr>
      </w:pPr>
      <w:r w:rsidRPr="0016748E">
        <w:rPr>
          <w:rFonts w:ascii="宋体" w:hAnsi="宋体"/>
          <w:noProof/>
        </w:rPr>
        <w:drawing>
          <wp:inline distT="0" distB="0" distL="0" distR="0" wp14:anchorId="0C6B9290" wp14:editId="1A591236">
            <wp:extent cx="3292997" cy="1363822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9387" cy="13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75B72F21" w14:textId="184A81D2" w:rsidR="00D26FEE" w:rsidRDefault="0016748E" w:rsidP="009D6E4E">
      <w:pPr>
        <w:ind w:left="420" w:firstLine="420"/>
        <w:rPr>
          <w:iCs/>
        </w:rPr>
      </w:pPr>
      <w:r>
        <w:rPr>
          <w:rFonts w:ascii="宋体" w:hAnsi="宋体" w:hint="eastAsia"/>
        </w:rPr>
        <w:t>因此，最优解</w:t>
      </w:r>
      <w:r w:rsidR="00D26FEE">
        <w:rPr>
          <w:rFonts w:ascii="宋体" w:hAnsi="宋体" w:hint="eastAsia"/>
        </w:rPr>
        <w:t>可以</w:t>
      </w:r>
      <w:r w:rsidR="00D26FEE" w:rsidRPr="00D26FEE">
        <w:rPr>
          <w:rFonts w:hint="eastAsia"/>
        </w:rPr>
        <w:t>通过使用二分的方式寻找最小值，使得寻找的时间从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26FEE" w:rsidRPr="00D26FEE">
        <w:rPr>
          <w:rFonts w:hint="eastAsia"/>
        </w:rPr>
        <w:t>优化到</w:t>
      </w:r>
      <m:oMath>
        <m:r>
          <w:rPr>
            <w:rFonts w:ascii="Cambria Math" w:hAnsi="Cambria Math"/>
          </w:rPr>
          <m:t>O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(n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，</m:t>
        </m:r>
      </m:oMath>
      <w:r w:rsidR="00D26FEE" w:rsidRPr="00D26FEE">
        <w:rPr>
          <w:rFonts w:hint="eastAsia"/>
        </w:rPr>
        <w:t>因此完整时间复杂度为</w:t>
      </w:r>
      <m:oMath>
        <m:r>
          <w:rPr>
            <w:rFonts w:ascii="Cambria Math" w:hAnsi="Cambria Math"/>
          </w:rPr>
          <m:t>O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(k∙nlog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62DBE7C1" w14:textId="77777777" w:rsidR="00D26FEE" w:rsidRPr="00D26FEE" w:rsidRDefault="00D26FEE" w:rsidP="00D26FEE">
      <w:pPr>
        <w:ind w:firstLine="435"/>
      </w:pPr>
    </w:p>
    <w:p w14:paraId="2D070C91" w14:textId="7D632708" w:rsidR="0016748E" w:rsidRDefault="001E742E" w:rsidP="00D26FEE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lastRenderedPageBreak/>
        <w:t>（2</w:t>
      </w:r>
      <w:r>
        <w:rPr>
          <w:rFonts w:ascii="宋体" w:hAnsi="宋体"/>
        </w:rPr>
        <w:t>）</w:t>
      </w:r>
      <w:r w:rsidR="0016748E">
        <w:rPr>
          <w:rFonts w:ascii="宋体" w:hAnsi="宋体" w:hint="eastAsia"/>
        </w:rPr>
        <w:t>数据验证二分</w:t>
      </w:r>
      <w:proofErr w:type="spellStart"/>
      <w:r w:rsidR="0016748E">
        <w:rPr>
          <w:rFonts w:ascii="宋体" w:hAnsi="宋体" w:hint="eastAsia"/>
        </w:rPr>
        <w:t>dp</w:t>
      </w:r>
      <w:proofErr w:type="spellEnd"/>
      <w:r w:rsidR="0016748E">
        <w:rPr>
          <w:rFonts w:ascii="宋体" w:hAnsi="宋体" w:hint="eastAsia"/>
        </w:rPr>
        <w:t>时间复杂度：</w:t>
      </w:r>
    </w:p>
    <w:p w14:paraId="7F5AEA7C" w14:textId="3ECA9141" w:rsidR="0016748E" w:rsidRDefault="0016748E" w:rsidP="009D6E4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①固定鸡蛋数量为10</w:t>
      </w:r>
      <w:r w:rsidR="00DE41E8">
        <w:rPr>
          <w:rFonts w:ascii="宋体" w:hAnsi="宋体"/>
        </w:rPr>
        <w:t>0</w:t>
      </w:r>
      <w:r>
        <w:rPr>
          <w:rFonts w:ascii="宋体" w:hAnsi="宋体" w:hint="eastAsia"/>
        </w:rPr>
        <w:t>0，逐渐增加楼层数，根据时间复杂度</w:t>
      </w:r>
      <m:oMath>
        <m:r>
          <w:rPr>
            <w:rFonts w:ascii="Cambria Math" w:hAnsi="Cambria Math"/>
          </w:rPr>
          <m:t>O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(k∙nlog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ascii="宋体" w:hAnsi="宋体" w:hint="eastAsia"/>
          <w:iCs/>
        </w:rPr>
        <w:t>，可以估计是以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nlog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宋体" w:hAnsi="宋体" w:hint="eastAsia"/>
          <w:iCs/>
        </w:rPr>
        <w:t>增长，具体数据如下表所示：</w:t>
      </w:r>
    </w:p>
    <w:p w14:paraId="642783B1" w14:textId="2451A768" w:rsidR="0016748E" w:rsidRPr="00D26FEE" w:rsidRDefault="00D26FEE" w:rsidP="00DE41E8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74667841" wp14:editId="3442EE46">
            <wp:extent cx="4253696" cy="8622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40" cy="867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294B5" w14:textId="2D8AD014" w:rsidR="0016748E" w:rsidRPr="0016748E" w:rsidRDefault="00D26FEE" w:rsidP="00D26FEE">
      <w:pPr>
        <w:ind w:firstLine="435"/>
        <w:jc w:val="center"/>
        <w:rPr>
          <w:rFonts w:ascii="宋体" w:hAnsi="宋体"/>
        </w:rPr>
      </w:pPr>
      <w:r w:rsidRPr="00D26FEE">
        <w:rPr>
          <w:rFonts w:ascii="宋体" w:hAnsi="宋体"/>
          <w:noProof/>
        </w:rPr>
        <w:drawing>
          <wp:inline distT="0" distB="0" distL="0" distR="0" wp14:anchorId="415D4E35" wp14:editId="26BC53EB">
            <wp:extent cx="2849880" cy="1712960"/>
            <wp:effectExtent l="0" t="0" r="7620" b="1905"/>
            <wp:docPr id="18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DAF6A67-9A6C-4213-BF6A-83A0259EF6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DAF6A67-9A6C-4213-BF6A-83A0259EF6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4694" cy="17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5AC" w14:textId="78224666" w:rsidR="00DE41E8" w:rsidRDefault="00DE41E8" w:rsidP="009D6E4E">
      <w:pPr>
        <w:ind w:left="420" w:firstLine="420"/>
        <w:rPr>
          <w:rFonts w:ascii="宋体" w:hAnsi="宋体"/>
          <w:iCs/>
        </w:rPr>
      </w:pPr>
      <w:r>
        <w:rPr>
          <w:rFonts w:ascii="宋体" w:hAnsi="宋体" w:hint="eastAsia"/>
        </w:rPr>
        <w:t>②固定楼层数为1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00，逐渐增加鸡蛋数，根据时间复杂度</w:t>
      </w:r>
      <m:oMath>
        <m:r>
          <w:rPr>
            <w:rFonts w:ascii="Cambria Math" w:hAnsi="Cambria Math"/>
          </w:rPr>
          <m:t>O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(k∙nlog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ascii="宋体" w:hAnsi="宋体" w:hint="eastAsia"/>
          <w:iCs/>
        </w:rPr>
        <w:t>，可以估计是以线性增长，具体数据如下表所示：</w:t>
      </w:r>
    </w:p>
    <w:p w14:paraId="6398DF19" w14:textId="0A1E42F0" w:rsidR="0016748E" w:rsidRPr="00DE41E8" w:rsidRDefault="00DE41E8" w:rsidP="00DE41E8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A1F3297" wp14:editId="37096AD2">
            <wp:extent cx="4299994" cy="871670"/>
            <wp:effectExtent l="0" t="0" r="571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89" cy="889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4C626" w14:textId="04C22396" w:rsidR="0016748E" w:rsidRDefault="00DE41E8" w:rsidP="00DE41E8">
      <w:pPr>
        <w:ind w:firstLine="435"/>
        <w:jc w:val="center"/>
        <w:rPr>
          <w:rFonts w:ascii="宋体" w:hAnsi="宋体"/>
        </w:rPr>
      </w:pPr>
      <w:r w:rsidRPr="00DE41E8">
        <w:rPr>
          <w:rFonts w:ascii="宋体" w:hAnsi="宋体"/>
          <w:noProof/>
        </w:rPr>
        <w:drawing>
          <wp:inline distT="0" distB="0" distL="0" distR="0" wp14:anchorId="5FFAF231" wp14:editId="5505E16F">
            <wp:extent cx="2936691" cy="1765139"/>
            <wp:effectExtent l="0" t="0" r="0" b="6985"/>
            <wp:docPr id="21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B646CD83-CA70-457D-BE99-AF39AC1403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B646CD83-CA70-457D-BE99-AF39AC1403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968" cy="17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E2A6" w14:textId="0355A426" w:rsidR="00D54BED" w:rsidRDefault="00D54BED" w:rsidP="00D54BED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（3）最大数据处理规模：</w:t>
      </w:r>
      <w:r w:rsidRPr="00D54BED">
        <w:rPr>
          <w:rFonts w:ascii="宋体" w:hAnsi="宋体"/>
        </w:rPr>
        <w:t>120000</w:t>
      </w:r>
    </w:p>
    <w:p w14:paraId="64A47B70" w14:textId="15206C0E" w:rsidR="0016748E" w:rsidRDefault="0016748E" w:rsidP="00DD1293">
      <w:pPr>
        <w:ind w:firstLine="435"/>
        <w:rPr>
          <w:rFonts w:ascii="宋体" w:hAnsi="宋体"/>
        </w:rPr>
      </w:pPr>
    </w:p>
    <w:p w14:paraId="1FD2ACFF" w14:textId="3D0F0F19" w:rsidR="008B2A0E" w:rsidRPr="00C66B70" w:rsidDel="00625237" w:rsidRDefault="001E742E" w:rsidP="008B2A0E">
      <w:pPr>
        <w:rPr>
          <w:moveFrom w:id="14" w:author="Tony" w:date="2024-05-18T12:58:00Z"/>
          <w:rFonts w:ascii="宋体" w:hAnsi="宋体"/>
          <w:b/>
        </w:rPr>
      </w:pPr>
      <w:moveFromRangeStart w:id="15" w:author="Tony" w:date="2024-05-18T12:58:00Z" w:name="move166929507"/>
      <w:moveFrom w:id="16" w:author="Tony" w:date="2024-05-18T12:58:00Z">
        <w:r w:rsidRPr="00C66B70" w:rsidDel="00625237">
          <w:rPr>
            <w:rFonts w:ascii="宋体" w:hAnsi="宋体"/>
            <w:b/>
          </w:rPr>
          <w:t>III</w:t>
        </w:r>
        <w:r w:rsidR="009D6E4E" w:rsidRPr="00C66B70" w:rsidDel="00625237">
          <w:rPr>
            <w:rFonts w:ascii="宋体" w:hAnsi="宋体" w:hint="eastAsia"/>
            <w:b/>
          </w:rPr>
          <w:t>.逆向dp</w:t>
        </w:r>
      </w:moveFrom>
    </w:p>
    <w:p w14:paraId="2D045098" w14:textId="36FBEC46" w:rsidR="0040017E" w:rsidRPr="0040017E" w:rsidDel="00625237" w:rsidRDefault="0040017E" w:rsidP="008B2A0E">
      <w:pPr>
        <w:ind w:firstLine="420"/>
        <w:rPr>
          <w:moveFrom w:id="17" w:author="Tony" w:date="2024-05-18T12:58:00Z"/>
          <w:rFonts w:ascii="宋体" w:hAnsi="宋体" w:hint="eastAsia"/>
        </w:rPr>
      </w:pPr>
      <w:moveFrom w:id="18" w:author="Tony" w:date="2024-05-18T12:58:00Z">
        <w:r w:rsidDel="00625237">
          <w:rPr>
            <w:rFonts w:ascii="宋体" w:hAnsi="宋体" w:hint="eastAsia"/>
          </w:rPr>
          <w:t>（1）优化原理：</w:t>
        </w:r>
        <w:r w:rsidRPr="0040017E" w:rsidDel="00625237">
          <w:rPr>
            <w:rFonts w:ascii="宋体" w:hAnsi="宋体" w:hint="eastAsia"/>
          </w:rPr>
          <w:t>dp(eggs,m)代表有eggs个鸡蛋，操作m次能确定的最大楼层，只需找出m大于等于floor找出最高的x，不必考虑在哪里扔这个鸡蛋，我只需要扔出一个鸡蛋，看看到底发生了什么：</w:t>
        </w:r>
      </w:moveFrom>
    </w:p>
    <w:p w14:paraId="689275C7" w14:textId="4BC37ABB" w:rsidR="0016748E" w:rsidDel="00625237" w:rsidRDefault="0040017E" w:rsidP="0040017E">
      <w:pPr>
        <w:ind w:left="420" w:firstLine="420"/>
        <w:rPr>
          <w:moveFrom w:id="19" w:author="Tony" w:date="2024-05-18T12:58:00Z"/>
          <w:rFonts w:ascii="宋体" w:hAnsi="宋体" w:hint="eastAsia"/>
        </w:rPr>
      </w:pPr>
      <w:moveFrom w:id="20" w:author="Tony" w:date="2024-05-18T12:58:00Z">
        <w:r w:rsidRPr="0040017E" w:rsidDel="00625237">
          <w:rPr>
            <w:rFonts w:ascii="宋体" w:hAnsi="宋体" w:hint="eastAsia"/>
          </w:rPr>
          <w:t>①鸡蛋没碎，对应的是dp(eggs, m-1)，在这一层的上方可以有dp(eggs, m-1)层</w:t>
        </w:r>
      </w:moveFrom>
    </w:p>
    <w:p w14:paraId="25584E68" w14:textId="019CD582" w:rsidR="0040017E" w:rsidDel="00625237" w:rsidRDefault="0040017E" w:rsidP="0040017E">
      <w:pPr>
        <w:ind w:left="420" w:firstLine="420"/>
        <w:rPr>
          <w:moveFrom w:id="21" w:author="Tony" w:date="2024-05-18T12:58:00Z"/>
          <w:rFonts w:ascii="宋体" w:hAnsi="宋体" w:hint="eastAsia"/>
        </w:rPr>
      </w:pPr>
      <w:moveFrom w:id="22" w:author="Tony" w:date="2024-05-18T12:58:00Z">
        <w:r w:rsidDel="00625237">
          <w:rPr>
            <w:rFonts w:ascii="宋体" w:hAnsi="宋体" w:hint="eastAsia"/>
          </w:rPr>
          <w:t>②鸡蛋碎了，对应的是dp</w:t>
        </w:r>
        <w:r w:rsidDel="00625237">
          <w:rPr>
            <w:rFonts w:ascii="宋体" w:hAnsi="宋体"/>
          </w:rPr>
          <w:t>(eggs-1,m-1)</w:t>
        </w:r>
        <w:r w:rsidDel="00625237">
          <w:rPr>
            <w:rFonts w:ascii="宋体" w:hAnsi="宋体" w:hint="eastAsia"/>
          </w:rPr>
          <w:t>，在这一层下方可以有</w:t>
        </w:r>
        <w:r w:rsidRPr="0040017E" w:rsidDel="00625237">
          <w:rPr>
            <w:rFonts w:ascii="宋体" w:hAnsi="宋体" w:hint="eastAsia"/>
          </w:rPr>
          <w:t>dp(eggs</w:t>
        </w:r>
        <w:r w:rsidDel="00625237">
          <w:rPr>
            <w:rFonts w:ascii="宋体" w:hAnsi="宋体" w:hint="eastAsia"/>
          </w:rPr>
          <w:t>-1</w:t>
        </w:r>
        <w:r w:rsidRPr="0040017E" w:rsidDel="00625237">
          <w:rPr>
            <w:rFonts w:ascii="宋体" w:hAnsi="宋体" w:hint="eastAsia"/>
          </w:rPr>
          <w:t>, m-1)层</w:t>
        </w:r>
      </w:moveFrom>
    </w:p>
    <w:p w14:paraId="53C62686" w14:textId="1288D775" w:rsidR="00F10085" w:rsidDel="00625237" w:rsidRDefault="001277F7" w:rsidP="00DD1293">
      <w:pPr>
        <w:ind w:firstLine="435"/>
        <w:rPr>
          <w:moveFrom w:id="23" w:author="Tony" w:date="2024-05-18T12:58:00Z"/>
          <w:rFonts w:ascii="宋体" w:hAnsi="宋体"/>
        </w:rPr>
      </w:pPr>
      <w:moveFrom w:id="24" w:author="Tony" w:date="2024-05-18T12:58:00Z">
        <w:r w:rsidDel="00625237">
          <w:rPr>
            <w:rFonts w:ascii="宋体" w:hAnsi="宋体" w:hint="eastAsia"/>
          </w:rPr>
          <w:t>（2）</w:t>
        </w:r>
        <w:r w:rsidR="00F10085" w:rsidDel="00625237">
          <w:rPr>
            <w:rFonts w:ascii="宋体" w:hAnsi="宋体" w:hint="eastAsia"/>
          </w:rPr>
          <w:t>效率分析：</w:t>
        </w:r>
      </w:moveFrom>
    </w:p>
    <w:p w14:paraId="430497E3" w14:textId="1918FE68" w:rsidR="00F10085" w:rsidRPr="00F10085" w:rsidDel="00625237" w:rsidRDefault="00F10085" w:rsidP="00F10085">
      <w:pPr>
        <w:ind w:left="405" w:firstLine="435"/>
        <w:rPr>
          <w:moveFrom w:id="25" w:author="Tony" w:date="2024-05-18T12:58:00Z"/>
          <w:rFonts w:ascii="宋体" w:hAnsi="宋体" w:hint="eastAsia"/>
        </w:rPr>
      </w:pPr>
      <w:moveFrom w:id="26" w:author="Tony" w:date="2024-05-18T12:58:00Z">
        <w:r w:rsidDel="00625237">
          <w:rPr>
            <w:rFonts w:ascii="宋体" w:hAnsi="宋体" w:hint="eastAsia"/>
          </w:rPr>
          <w:t>①空间复杂度：</w:t>
        </w:r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(kn)</m:t>
          </m:r>
        </m:oMath>
      </w:moveFrom>
    </w:p>
    <w:p w14:paraId="58FCFA8B" w14:textId="48A313DF" w:rsidR="0016748E" w:rsidDel="00625237" w:rsidRDefault="00F10085" w:rsidP="00F10085">
      <w:pPr>
        <w:ind w:left="405" w:firstLine="435"/>
        <w:rPr>
          <w:moveFrom w:id="27" w:author="Tony" w:date="2024-05-18T12:58:00Z"/>
          <w:rFonts w:ascii="宋体" w:hAnsi="宋体"/>
        </w:rPr>
      </w:pPr>
      <w:moveFrom w:id="28" w:author="Tony" w:date="2024-05-18T12:58:00Z">
        <w:r w:rsidDel="00625237">
          <w:rPr>
            <w:rFonts w:ascii="宋体" w:hAnsi="宋体" w:hint="eastAsia"/>
          </w:rPr>
          <w:t>②</w:t>
        </w:r>
        <w:r w:rsidR="001277F7" w:rsidDel="00625237">
          <w:rPr>
            <w:rFonts w:ascii="宋体" w:hAnsi="宋体" w:hint="eastAsia"/>
          </w:rPr>
          <w:t>时间复杂度：</w:t>
        </w:r>
      </w:moveFrom>
    </w:p>
    <w:p w14:paraId="54DE8993" w14:textId="2BBE3D51" w:rsidR="001277F7" w:rsidRPr="001277F7" w:rsidDel="00625237" w:rsidRDefault="001277F7" w:rsidP="001277F7">
      <w:pPr>
        <w:ind w:firstLine="435"/>
        <w:rPr>
          <w:moveFrom w:id="29" w:author="Tony" w:date="2024-05-18T12:58:00Z"/>
          <w:rFonts w:ascii="宋体" w:hAnsi="宋体"/>
        </w:rPr>
      </w:pPr>
      <w:moveFrom w:id="30" w:author="Tony" w:date="2024-05-18T12:58:00Z">
        <w:r w:rsidRPr="001277F7" w:rsidDel="00625237">
          <w:rPr>
            <w:rFonts w:ascii="宋体" w:hAnsi="宋体" w:hint="eastAsia"/>
          </w:rPr>
          <w:tab/>
        </w:r>
        <w:r w:rsidDel="00625237">
          <w:rPr>
            <w:rFonts w:ascii="宋体" w:hAnsi="宋体"/>
          </w:rPr>
          <w:tab/>
        </w:r>
        <w:r w:rsidDel="00625237">
          <w:rPr>
            <w:rFonts w:ascii="宋体" w:hAnsi="宋体" w:hint="eastAsia"/>
          </w:rPr>
          <w:t>状态转移方程：</w:t>
        </w:r>
        <m:oMath>
          <m:r>
            <m:rPr>
              <m:nor/>
            </m:rPr>
            <w:rPr>
              <w:rFonts w:ascii="宋体" w:hAnsi="宋体" w:hint="eastAsia"/>
            </w:rPr>
            <m:t>dp[eggs][m]=dp[eggs</m:t>
          </m:r>
          <m:r>
            <m:rPr>
              <m:nor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nor/>
            </m:rPr>
            <w:rPr>
              <w:rFonts w:ascii="宋体" w:hAnsi="宋体" w:hint="eastAsia"/>
            </w:rPr>
            <m:t>1][m</m:t>
          </m:r>
          <m:r>
            <m:rPr>
              <m:nor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nor/>
            </m:rPr>
            <w:rPr>
              <w:rFonts w:ascii="宋体" w:hAnsi="宋体" w:hint="eastAsia"/>
            </w:rPr>
            <m:t>1]+dp[eggs][m</m:t>
          </m:r>
          <m:r>
            <m:rPr>
              <m:nor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nor/>
            </m:rPr>
            <w:rPr>
              <w:rFonts w:ascii="宋体" w:hAnsi="宋体" w:hint="eastAsia"/>
            </w:rPr>
            <m:t>1]</m:t>
          </m:r>
          <m:r>
            <m:rPr>
              <m:sty m:val="p"/>
            </m:rPr>
            <w:rPr>
              <w:rFonts w:ascii="Cambria Math" w:hAnsi="Cambria Math"/>
            </w:rPr>
            <m:t>+</m:t>
          </m:r>
        </m:oMath>
        <w:r w:rsidRPr="001277F7" w:rsidDel="00625237">
          <w:rPr>
            <w:rFonts w:ascii="宋体" w:hAnsi="宋体" w:hint="eastAsia"/>
          </w:rPr>
          <w:t>1</w:t>
        </w:r>
      </w:moveFrom>
    </w:p>
    <w:p w14:paraId="7850A078" w14:textId="02FC6CDC" w:rsidR="001277F7" w:rsidRPr="001277F7" w:rsidDel="00625237" w:rsidRDefault="001277F7" w:rsidP="001277F7">
      <w:pPr>
        <w:ind w:left="405" w:firstLine="435"/>
        <w:rPr>
          <w:moveFrom w:id="31" w:author="Tony" w:date="2024-05-18T12:58:00Z"/>
          <w:rFonts w:ascii="宋体" w:hAnsi="宋体"/>
        </w:rPr>
      </w:pPr>
      <w:moveFrom w:id="32" w:author="Tony" w:date="2024-05-18T12:58:00Z">
        <w:r w:rsidRPr="001277F7" w:rsidDel="00625237">
          <w:rPr>
            <w:rFonts w:ascii="宋体" w:hAnsi="宋体" w:hint="eastAsia"/>
          </w:rPr>
          <w:t>可以将其简化为f(k)=f(k-1)+f(k-2)+1</w:t>
        </w:r>
      </w:moveFrom>
    </w:p>
    <w:p w14:paraId="48291427" w14:textId="329A9006" w:rsidR="001277F7" w:rsidRPr="001277F7" w:rsidDel="00625237" w:rsidRDefault="001277F7" w:rsidP="001277F7">
      <w:pPr>
        <w:ind w:left="405" w:firstLine="435"/>
        <w:rPr>
          <w:moveFrom w:id="33" w:author="Tony" w:date="2024-05-18T12:58:00Z"/>
          <w:rFonts w:ascii="宋体" w:hAnsi="宋体"/>
        </w:rPr>
      </w:pPr>
      <w:moveFrom w:id="34" w:author="Tony" w:date="2024-05-18T12:58:00Z">
        <w:r w:rsidRPr="001277F7" w:rsidDel="00625237">
          <w:rPr>
            <w:rFonts w:ascii="宋体" w:hAnsi="宋体" w:hint="eastAsia"/>
          </w:rPr>
          <w:t>已知斐波那契数列F(x)=F(x-1)+F(x-2)，其通项公式为</w:t>
        </w:r>
        <m:oMath>
          <m:r>
            <m:rPr>
              <m:sty m:val="p"/>
            </m:rPr>
            <w:rPr>
              <w:rFonts w:ascii="Cambria Math" w:hAnsi="Cambria Math"/>
            </w:rPr>
            <m:t>Fx=a∙(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)∈O(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w:moveFrom>
    </w:p>
    <w:p w14:paraId="6AF7000C" w14:textId="38CBDB56" w:rsidR="001277F7" w:rsidRPr="001277F7" w:rsidDel="00625237" w:rsidRDefault="001277F7" w:rsidP="001277F7">
      <w:pPr>
        <w:ind w:left="405" w:firstLine="435"/>
        <w:rPr>
          <w:moveFrom w:id="35" w:author="Tony" w:date="2024-05-18T12:58:00Z"/>
          <w:rFonts w:ascii="宋体" w:hAnsi="宋体"/>
        </w:rPr>
      </w:pPr>
      <w:moveFrom w:id="36" w:author="Tony" w:date="2024-05-18T12:58:00Z">
        <w:r w:rsidRPr="001277F7" w:rsidDel="00625237">
          <w:rPr>
            <w:rFonts w:ascii="宋体" w:hAnsi="宋体" w:hint="eastAsia"/>
          </w:rPr>
          <w:t>可以推断出此处</w:t>
        </w:r>
        <m:oMath>
          <m:r>
            <w:rPr>
              <w:rFonts w:ascii="Cambria Math" w:hAnsi="Cambria Math"/>
            </w:rPr>
            <m:t>n∈O(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  <w:r w:rsidRPr="001277F7" w:rsidDel="00625237">
          <w:rPr>
            <w:rFonts w:ascii="宋体" w:hAnsi="宋体" w:hint="eastAsia"/>
          </w:rPr>
          <w:t>，因此</w:t>
        </w:r>
        <m:oMath>
          <m:r>
            <w:rPr>
              <w:rFonts w:ascii="Cambria Math" w:hAnsi="Cambria Math"/>
            </w:rPr>
            <m:t>t=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w:moveFrom>
    </w:p>
    <w:p w14:paraId="023C83C8" w14:textId="6FF1F648" w:rsidR="001277F7" w:rsidDel="00625237" w:rsidRDefault="001277F7" w:rsidP="005146FB">
      <w:pPr>
        <w:ind w:left="405" w:firstLine="435"/>
        <w:rPr>
          <w:moveFrom w:id="37" w:author="Tony" w:date="2024-05-18T12:58:00Z"/>
          <w:rFonts w:ascii="宋体" w:hAnsi="宋体"/>
        </w:rPr>
      </w:pPr>
      <w:moveFrom w:id="38" w:author="Tony" w:date="2024-05-18T12:58:00Z">
        <w:r w:rsidRPr="001277F7" w:rsidDel="00625237">
          <w:rPr>
            <w:rFonts w:ascii="宋体" w:hAnsi="宋体" w:hint="eastAsia"/>
          </w:rPr>
          <w:t>所以时间复杂度为</w:t>
        </w: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k</m:t>
                  </m: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w:moveFrom>
    </w:p>
    <w:p w14:paraId="674C42B6" w14:textId="405828B2" w:rsidR="005146FB" w:rsidDel="00625237" w:rsidRDefault="005146FB" w:rsidP="005146FB">
      <w:pPr>
        <w:ind w:firstLine="405"/>
        <w:rPr>
          <w:moveFrom w:id="39" w:author="Tony" w:date="2024-05-18T12:58:00Z"/>
          <w:rFonts w:ascii="宋体" w:hAnsi="宋体"/>
        </w:rPr>
      </w:pPr>
      <w:moveFrom w:id="40" w:author="Tony" w:date="2024-05-18T12:58:00Z">
        <w:r w:rsidDel="00625237">
          <w:rPr>
            <w:rFonts w:ascii="宋体" w:hAnsi="宋体" w:hint="eastAsia"/>
          </w:rPr>
          <w:t>（3）数据验证时间复杂度：</w:t>
        </w:r>
      </w:moveFrom>
    </w:p>
    <w:p w14:paraId="3C976A33" w14:textId="67DD2C4D" w:rsidR="005146FB" w:rsidRPr="001277F7" w:rsidDel="00625237" w:rsidRDefault="005146FB" w:rsidP="005146FB">
      <w:pPr>
        <w:ind w:left="405" w:firstLine="420"/>
        <w:rPr>
          <w:moveFrom w:id="41" w:author="Tony" w:date="2024-05-18T12:58:00Z"/>
          <w:rFonts w:ascii="宋体" w:hAnsi="宋体" w:hint="eastAsia"/>
        </w:rPr>
      </w:pPr>
      <w:moveFrom w:id="42" w:author="Tony" w:date="2024-05-18T12:58:00Z">
        <w:r w:rsidDel="00625237">
          <w:rPr>
            <w:rFonts w:ascii="宋体" w:hAnsi="宋体" w:hint="eastAsia"/>
          </w:rPr>
          <w:t>①</w:t>
        </w:r>
        <w:r w:rsidDel="00625237">
          <w:rPr>
            <w:rFonts w:ascii="宋体" w:hAnsi="宋体" w:hint="eastAsia"/>
          </w:rPr>
          <w:t>固定鸡蛋数量为10</w:t>
        </w:r>
        <w:r w:rsidDel="00625237">
          <w:rPr>
            <w:rFonts w:ascii="宋体" w:hAnsi="宋体"/>
          </w:rPr>
          <w:t>0</w:t>
        </w:r>
        <w:r w:rsidDel="00625237">
          <w:rPr>
            <w:rFonts w:ascii="宋体" w:hAnsi="宋体" w:hint="eastAsia"/>
          </w:rPr>
          <w:t>0，逐渐增加楼层数，根据时间复杂度</w:t>
        </w:r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  <w:r w:rsidDel="00625237">
          <w:rPr>
            <w:rFonts w:ascii="宋体" w:hAnsi="宋体" w:hint="eastAsia"/>
            <w:iCs/>
          </w:rPr>
          <w:t>，</w:t>
        </w:r>
        <w:r w:rsidDel="00625237">
          <w:rPr>
            <w:rFonts w:ascii="宋体" w:hAnsi="宋体" w:hint="eastAsia"/>
            <w:iCs/>
          </w:rPr>
          <w:t>因为k次根号接近1，因此</w:t>
        </w:r>
        <w:r w:rsidDel="00625237">
          <w:rPr>
            <w:rFonts w:ascii="宋体" w:hAnsi="宋体" w:hint="eastAsia"/>
            <w:iCs/>
          </w:rPr>
          <w:t>估计</w:t>
        </w:r>
        <w:r w:rsidDel="00625237">
          <w:rPr>
            <w:rFonts w:ascii="宋体" w:hAnsi="宋体" w:hint="eastAsia"/>
            <w:iCs/>
          </w:rPr>
          <w:t>接近常函数</w:t>
        </w:r>
        <w:r w:rsidDel="00625237">
          <w:rPr>
            <w:rFonts w:ascii="宋体" w:hAnsi="宋体" w:hint="eastAsia"/>
            <w:iCs/>
          </w:rPr>
          <w:t>，具体数据如下表所示：</w:t>
        </w:r>
      </w:moveFrom>
    </w:p>
    <w:p w14:paraId="2175BCBB" w14:textId="125EF3E1" w:rsidR="0016748E" w:rsidDel="00625237" w:rsidRDefault="005146FB" w:rsidP="00F10085">
      <w:pPr>
        <w:ind w:firstLine="435"/>
        <w:jc w:val="center"/>
        <w:rPr>
          <w:moveFrom w:id="43" w:author="Tony" w:date="2024-05-18T12:58:00Z"/>
          <w:rFonts w:ascii="宋体" w:hAnsi="宋体"/>
        </w:rPr>
      </w:pPr>
      <w:moveFrom w:id="44" w:author="Tony" w:date="2024-05-18T12:58:00Z">
        <w:r w:rsidDel="00625237">
          <w:rPr>
            <w:rFonts w:ascii="宋体" w:hAnsi="宋体"/>
            <w:noProof/>
          </w:rPr>
          <w:drawing>
            <wp:inline distT="0" distB="0" distL="0" distR="0" wp14:anchorId="500104E2" wp14:editId="5B0A377B">
              <wp:extent cx="4461036" cy="898543"/>
              <wp:effectExtent l="0" t="0" r="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2199" cy="90884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moveFrom>
    </w:p>
    <w:p w14:paraId="555A47BC" w14:textId="24E53883" w:rsidR="001277F7" w:rsidDel="00625237" w:rsidRDefault="005146FB" w:rsidP="00F10085">
      <w:pPr>
        <w:ind w:firstLine="435"/>
        <w:jc w:val="center"/>
        <w:rPr>
          <w:moveFrom w:id="45" w:author="Tony" w:date="2024-05-18T12:58:00Z"/>
          <w:rFonts w:ascii="宋体" w:hAnsi="宋体"/>
        </w:rPr>
      </w:pPr>
      <w:moveFrom w:id="46" w:author="Tony" w:date="2024-05-18T12:58:00Z">
        <w:r w:rsidRPr="005146FB" w:rsidDel="00625237">
          <w:rPr>
            <w:rFonts w:ascii="宋体" w:hAnsi="宋体"/>
          </w:rPr>
          <w:drawing>
            <wp:inline distT="0" distB="0" distL="0" distR="0" wp14:anchorId="57C37C7D" wp14:editId="7476758E">
              <wp:extent cx="2780198" cy="1671077"/>
              <wp:effectExtent l="0" t="0" r="1270" b="5715"/>
              <wp:docPr id="15" name="图片 5">
                <a:extLst xmlns:a="http://schemas.openxmlformats.org/drawingml/2006/main">
                  <a:ext uri="{FF2B5EF4-FFF2-40B4-BE49-F238E27FC236}">
                    <a16:creationId xmlns:a16="http://schemas.microsoft.com/office/drawing/2014/main" id="{0282CC3B-3D1F-43B3-921D-AF981A7C639F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5">
                        <a:extLst>
                          <a:ext uri="{FF2B5EF4-FFF2-40B4-BE49-F238E27FC236}">
                            <a16:creationId xmlns:a16="http://schemas.microsoft.com/office/drawing/2014/main" id="{0282CC3B-3D1F-43B3-921D-AF981A7C639F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0973" cy="16835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</w:p>
    <w:p w14:paraId="34F308D3" w14:textId="325F5A4D" w:rsidR="001277F7" w:rsidDel="00625237" w:rsidRDefault="00F10085" w:rsidP="00F10085">
      <w:pPr>
        <w:ind w:left="405" w:firstLine="435"/>
        <w:rPr>
          <w:moveFrom w:id="47" w:author="Tony" w:date="2024-05-18T12:58:00Z"/>
          <w:rFonts w:ascii="宋体" w:hAnsi="宋体"/>
        </w:rPr>
      </w:pPr>
      <w:moveFrom w:id="48" w:author="Tony" w:date="2024-05-18T12:58:00Z">
        <w:r w:rsidDel="00625237">
          <w:rPr>
            <w:rFonts w:ascii="宋体" w:hAnsi="宋体" w:hint="eastAsia"/>
          </w:rPr>
          <w:t>②</w:t>
        </w:r>
        <w:r w:rsidDel="00625237">
          <w:rPr>
            <w:rFonts w:ascii="宋体" w:hAnsi="宋体" w:hint="eastAsia"/>
          </w:rPr>
          <w:t>固定楼层数为1</w:t>
        </w:r>
        <w:r w:rsidDel="00625237">
          <w:rPr>
            <w:rFonts w:ascii="宋体" w:hAnsi="宋体"/>
          </w:rPr>
          <w:t>0</w:t>
        </w:r>
        <w:r w:rsidDel="00625237">
          <w:rPr>
            <w:rFonts w:ascii="宋体" w:hAnsi="宋体" w:hint="eastAsia"/>
          </w:rPr>
          <w:t>00，逐渐增加鸡蛋数，根据时间复杂度</w:t>
        </w:r>
        <m:oMath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</w:rPr>
            <m:t>k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  <w:r w:rsidDel="00625237">
          <w:rPr>
            <w:rFonts w:ascii="宋体" w:hAnsi="宋体" w:hint="eastAsia"/>
            <w:iCs/>
          </w:rPr>
          <w:t>，可以估计是以线性增长，具体数据如下表所示：</w:t>
        </w:r>
      </w:moveFrom>
    </w:p>
    <w:p w14:paraId="0B497987" w14:textId="6FCB6174" w:rsidR="001277F7" w:rsidDel="00625237" w:rsidRDefault="00F10085" w:rsidP="00F10085">
      <w:pPr>
        <w:ind w:firstLine="435"/>
        <w:jc w:val="center"/>
        <w:rPr>
          <w:moveFrom w:id="49" w:author="Tony" w:date="2024-05-18T12:58:00Z"/>
          <w:rFonts w:ascii="宋体" w:hAnsi="宋体"/>
        </w:rPr>
      </w:pPr>
      <w:moveFrom w:id="50" w:author="Tony" w:date="2024-05-18T12:58:00Z">
        <w:r w:rsidDel="00625237">
          <w:rPr>
            <w:rFonts w:ascii="宋体" w:hAnsi="宋体"/>
            <w:noProof/>
          </w:rPr>
          <w:drawing>
            <wp:inline distT="0" distB="0" distL="0" distR="0" wp14:anchorId="4FEAC86C" wp14:editId="13DD32E3">
              <wp:extent cx="4376434" cy="882452"/>
              <wp:effectExtent l="0" t="0" r="5080" b="0"/>
              <wp:docPr id="22" name="图片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0896" cy="88738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moveFrom>
    </w:p>
    <w:p w14:paraId="3BA6D488" w14:textId="093F4364" w:rsidR="001277F7" w:rsidDel="00625237" w:rsidRDefault="00F10085" w:rsidP="00F10085">
      <w:pPr>
        <w:ind w:firstLine="435"/>
        <w:jc w:val="center"/>
        <w:rPr>
          <w:moveFrom w:id="51" w:author="Tony" w:date="2024-05-18T12:58:00Z"/>
          <w:rFonts w:ascii="宋体" w:hAnsi="宋体"/>
        </w:rPr>
      </w:pPr>
      <w:moveFrom w:id="52" w:author="Tony" w:date="2024-05-18T12:58:00Z">
        <w:r w:rsidRPr="00F10085" w:rsidDel="00625237">
          <w:rPr>
            <w:rFonts w:ascii="宋体" w:hAnsi="宋体"/>
          </w:rPr>
          <w:drawing>
            <wp:inline distT="0" distB="0" distL="0" distR="0" wp14:anchorId="52AC7081" wp14:editId="4CF5CD9C">
              <wp:extent cx="2848911" cy="1712378"/>
              <wp:effectExtent l="0" t="0" r="8890" b="2540"/>
              <wp:docPr id="23" name="图片 8">
                <a:extLst xmlns:a="http://schemas.openxmlformats.org/drawingml/2006/main">
                  <a:ext uri="{FF2B5EF4-FFF2-40B4-BE49-F238E27FC236}">
                    <a16:creationId xmlns:a16="http://schemas.microsoft.com/office/drawing/2014/main" id="{4C66AB30-086E-4CA8-9352-106FFDA7BE2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8">
                        <a:extLst>
                          <a:ext uri="{FF2B5EF4-FFF2-40B4-BE49-F238E27FC236}">
                            <a16:creationId xmlns:a16="http://schemas.microsoft.com/office/drawing/2014/main" id="{4C66AB30-086E-4CA8-9352-106FFDA7BE2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5669" cy="1722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</w:p>
    <w:p w14:paraId="5AACE21D" w14:textId="57FB5D82" w:rsidR="00F10085" w:rsidRPr="00F10085" w:rsidDel="00625237" w:rsidRDefault="00F10085" w:rsidP="00F10085">
      <w:pPr>
        <w:ind w:firstLine="435"/>
        <w:rPr>
          <w:moveFrom w:id="53" w:author="Tony" w:date="2024-05-18T12:58:00Z"/>
        </w:rPr>
      </w:pPr>
      <w:moveFrom w:id="54" w:author="Tony" w:date="2024-05-18T12:58:00Z">
        <w:r w:rsidDel="00625237">
          <w:rPr>
            <w:rFonts w:ascii="宋体" w:hAnsi="宋体" w:hint="eastAsia"/>
          </w:rPr>
          <w:t>（4）</w:t>
        </w:r>
        <w:r w:rsidRPr="00F10085" w:rsidDel="00625237">
          <w:rPr>
            <w:rFonts w:hint="eastAsia"/>
          </w:rPr>
          <w:t>受到空间复杂度的影响，算法能处理的最大规模</w:t>
        </w:r>
        <w:r w:rsidRPr="00F10085" w:rsidDel="00625237">
          <w:rPr>
            <w:rFonts w:hint="eastAsia"/>
          </w:rPr>
          <w:t>150000</w:t>
        </w:r>
      </w:moveFrom>
    </w:p>
    <w:p w14:paraId="111D890E" w14:textId="613F3BF6" w:rsidR="001277F7" w:rsidDel="00625237" w:rsidRDefault="001277F7" w:rsidP="00DD1293">
      <w:pPr>
        <w:ind w:firstLine="435"/>
        <w:rPr>
          <w:moveFrom w:id="55" w:author="Tony" w:date="2024-05-18T12:58:00Z"/>
          <w:rFonts w:ascii="宋体" w:hAnsi="宋体"/>
        </w:rPr>
      </w:pPr>
    </w:p>
    <w:moveFromRangeEnd w:id="15"/>
    <w:p w14:paraId="69C989DC" w14:textId="2D212B2B" w:rsidR="00CA4385" w:rsidRPr="00057C38" w:rsidRDefault="00CA4385" w:rsidP="00CA4385">
      <w:pPr>
        <w:rPr>
          <w:rFonts w:ascii="宋体" w:hAnsi="宋体" w:hint="eastAsia"/>
          <w:b/>
        </w:rPr>
      </w:pPr>
      <w:r w:rsidRPr="00057C38">
        <w:rPr>
          <w:rFonts w:ascii="宋体" w:hAnsi="宋体" w:hint="eastAsia"/>
          <w:b/>
        </w:rPr>
        <w:t>I</w:t>
      </w:r>
      <w:ins w:id="56" w:author="Tony" w:date="2024-05-18T12:58:00Z">
        <w:r w:rsidR="00625237">
          <w:rPr>
            <w:rFonts w:ascii="宋体" w:hAnsi="宋体"/>
            <w:b/>
          </w:rPr>
          <w:t>II</w:t>
        </w:r>
      </w:ins>
      <w:del w:id="57" w:author="Tony" w:date="2024-05-18T12:58:00Z">
        <w:r w:rsidRPr="00057C38" w:rsidDel="00625237">
          <w:rPr>
            <w:rFonts w:ascii="宋体" w:hAnsi="宋体" w:hint="eastAsia"/>
            <w:b/>
          </w:rPr>
          <w:delText>V</w:delText>
        </w:r>
      </w:del>
      <w:r w:rsidRPr="00057C38">
        <w:rPr>
          <w:rFonts w:ascii="宋体" w:hAnsi="宋体"/>
          <w:b/>
        </w:rPr>
        <w:t>.</w:t>
      </w:r>
      <w:r w:rsidR="00057C38" w:rsidRPr="00057C38">
        <w:rPr>
          <w:rFonts w:hint="eastAsia"/>
          <w:b/>
        </w:rPr>
        <w:t xml:space="preserve"> </w:t>
      </w:r>
      <w:r w:rsidR="00057C38" w:rsidRPr="00057C38">
        <w:rPr>
          <w:rFonts w:ascii="宋体" w:hAnsi="宋体" w:hint="eastAsia"/>
          <w:b/>
        </w:rPr>
        <w:t>决策单调性优化</w:t>
      </w:r>
      <w:proofErr w:type="spellStart"/>
      <w:r w:rsidR="00057C38" w:rsidRPr="00057C38">
        <w:rPr>
          <w:rFonts w:ascii="宋体" w:hAnsi="宋体" w:hint="eastAsia"/>
          <w:b/>
        </w:rPr>
        <w:t>dp</w:t>
      </w:r>
      <w:proofErr w:type="spellEnd"/>
    </w:p>
    <w:p w14:paraId="1DD2CD06" w14:textId="6D763CC9" w:rsidR="00057C38" w:rsidRPr="00057C38" w:rsidRDefault="00057C38" w:rsidP="00057C38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（1）优化原理：该方法是基于二分法继续优化得到的，</w:t>
      </w:r>
      <w:r w:rsidRPr="00057C38">
        <w:rPr>
          <w:rFonts w:ascii="宋体" w:hAnsi="宋体" w:hint="eastAsia"/>
        </w:rPr>
        <w:t>首先令</w:t>
      </w:r>
      <w:proofErr w:type="spellStart"/>
      <w:r w:rsidRPr="00057C38">
        <w:rPr>
          <w:rFonts w:ascii="宋体" w:hAnsi="宋体" w:hint="eastAsia"/>
        </w:rPr>
        <w:t>Xa</w:t>
      </w:r>
      <w:proofErr w:type="spellEnd"/>
      <w:r w:rsidRPr="00057C38">
        <w:rPr>
          <w:rFonts w:ascii="宋体" w:hAnsi="宋体" w:hint="eastAsia"/>
        </w:rPr>
        <w:t>是能够找最小移动次数的最小的X，根据上一个方法中我们分析单调性的方法，我们可以再次分析，并可以最终得出是随着</w:t>
      </w:r>
      <w:r>
        <w:rPr>
          <w:rFonts w:ascii="宋体" w:hAnsi="宋体" w:hint="eastAsia"/>
        </w:rPr>
        <w:t>floors</w:t>
      </w:r>
      <w:r w:rsidRPr="00057C38">
        <w:rPr>
          <w:rFonts w:ascii="宋体" w:hAnsi="宋体" w:hint="eastAsia"/>
        </w:rPr>
        <w:t>的增</w:t>
      </w:r>
      <w:r>
        <w:rPr>
          <w:rFonts w:ascii="宋体" w:hAnsi="宋体" w:hint="eastAsia"/>
        </w:rPr>
        <w:t>加</w:t>
      </w:r>
      <w:r w:rsidRPr="00057C38">
        <w:rPr>
          <w:rFonts w:ascii="宋体" w:hAnsi="宋体" w:hint="eastAsia"/>
        </w:rPr>
        <w:t>而增</w:t>
      </w:r>
      <w:r>
        <w:rPr>
          <w:rFonts w:ascii="宋体" w:hAnsi="宋体" w:hint="eastAsia"/>
        </w:rPr>
        <w:t>加</w:t>
      </w:r>
      <w:r w:rsidRPr="00057C38">
        <w:rPr>
          <w:rFonts w:ascii="宋体" w:hAnsi="宋体" w:hint="eastAsia"/>
        </w:rPr>
        <w:t>的</w:t>
      </w:r>
      <w:r>
        <w:rPr>
          <w:rFonts w:ascii="宋体" w:hAnsi="宋体" w:hint="eastAsia"/>
        </w:rPr>
        <w:t>，图表如下所示：</w:t>
      </w:r>
      <w:r w:rsidRPr="00057C38">
        <w:rPr>
          <w:rFonts w:ascii="宋体" w:hAnsi="宋体" w:hint="eastAsia"/>
        </w:rPr>
        <w:t xml:space="preserve"> </w:t>
      </w:r>
    </w:p>
    <w:p w14:paraId="3B101521" w14:textId="5269B161" w:rsidR="00057C38" w:rsidRPr="00D017C0" w:rsidRDefault="00D017C0" w:rsidP="00D017C0">
      <w:pPr>
        <w:ind w:firstLine="420"/>
        <w:jc w:val="center"/>
        <w:rPr>
          <w:rFonts w:ascii="宋体" w:hAnsi="宋体"/>
          <w:b/>
        </w:rPr>
        <w:pPrChange w:id="58" w:author="Tony" w:date="2024-05-18T12:46:00Z">
          <w:pPr>
            <w:ind w:firstLine="420"/>
          </w:pPr>
        </w:pPrChange>
      </w:pPr>
      <w:r w:rsidRPr="00D017C0">
        <w:rPr>
          <w:rFonts w:ascii="宋体" w:hAnsi="宋体"/>
          <w:b/>
        </w:rPr>
        <w:lastRenderedPageBreak/>
        <w:drawing>
          <wp:inline distT="0" distB="0" distL="0" distR="0" wp14:anchorId="3BC6BADE" wp14:editId="58C6EED9">
            <wp:extent cx="3161753" cy="1308705"/>
            <wp:effectExtent l="0" t="0" r="63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3507" cy="13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5EBA" w14:textId="77777777" w:rsidR="00FB05B8" w:rsidRDefault="00D017C0" w:rsidP="00FB05B8">
      <w:pPr>
        <w:ind w:firstLine="420"/>
        <w:rPr>
          <w:ins w:id="59" w:author="Tony" w:date="2024-05-18T12:49:00Z"/>
          <w:rFonts w:ascii="宋体" w:hAnsi="宋体"/>
        </w:rPr>
      </w:pPr>
      <w:ins w:id="60" w:author="Tony" w:date="2024-05-18T12:46:00Z">
        <w:r>
          <w:rPr>
            <w:rFonts w:ascii="宋体" w:hAnsi="宋体" w:hint="eastAsia"/>
          </w:rPr>
          <w:t>（2）效率分析：</w:t>
        </w:r>
      </w:ins>
    </w:p>
    <w:p w14:paraId="7F40489D" w14:textId="49A93F40" w:rsidR="00D017C0" w:rsidRPr="00FB05B8" w:rsidRDefault="00D017C0" w:rsidP="00FB05B8">
      <w:pPr>
        <w:ind w:left="420" w:firstLine="420"/>
        <w:rPr>
          <w:ins w:id="61" w:author="Tony" w:date="2024-05-18T12:47:00Z"/>
          <w:rFonts w:ascii="宋体" w:hAnsi="宋体" w:hint="eastAsia"/>
          <w:rPrChange w:id="62" w:author="Tony" w:date="2024-05-18T12:49:00Z">
            <w:rPr>
              <w:ins w:id="63" w:author="Tony" w:date="2024-05-18T12:47:00Z"/>
              <w:rFonts w:ascii="宋体" w:hAnsi="宋体" w:hint="eastAsia"/>
            </w:rPr>
          </w:rPrChange>
        </w:rPr>
        <w:pPrChange w:id="64" w:author="Tony" w:date="2024-05-18T12:49:00Z">
          <w:pPr>
            <w:ind w:firstLine="420"/>
          </w:pPr>
        </w:pPrChange>
      </w:pPr>
      <w:ins w:id="65" w:author="Tony" w:date="2024-05-18T12:47:00Z">
        <w:r>
          <w:rPr>
            <w:rFonts w:ascii="宋体" w:hAnsi="宋体" w:hint="eastAsia"/>
          </w:rPr>
          <w:t>①时间复杂度：</w:t>
        </w:r>
        <w:r w:rsidRPr="00D017C0">
          <w:rPr>
            <w:rFonts w:ascii="宋体" w:hAnsi="宋体" w:hint="eastAsia"/>
          </w:rPr>
          <w:t>需要计算</w:t>
        </w:r>
        <w:r w:rsidRPr="00FB05B8">
          <w:rPr>
            <w:rFonts w:ascii="Cambria Math" w:hAnsi="Cambria Math" w:hint="eastAsia"/>
            <w:i/>
            <w:rPrChange w:id="66" w:author="Tony" w:date="2024-05-18T12:50:00Z">
              <w:rPr>
                <w:rFonts w:ascii="宋体" w:hAnsi="宋体" w:hint="eastAsia"/>
              </w:rPr>
            </w:rPrChange>
          </w:rPr>
          <w:t>O(</w:t>
        </w:r>
        <w:proofErr w:type="spellStart"/>
        <w:r w:rsidRPr="00FB05B8">
          <w:rPr>
            <w:rFonts w:ascii="Cambria Math" w:hAnsi="Cambria Math" w:hint="eastAsia"/>
            <w:i/>
            <w:rPrChange w:id="67" w:author="Tony" w:date="2024-05-18T12:50:00Z">
              <w:rPr>
                <w:rFonts w:ascii="宋体" w:hAnsi="宋体" w:hint="eastAsia"/>
              </w:rPr>
            </w:rPrChange>
          </w:rPr>
          <w:t>kn</w:t>
        </w:r>
        <w:proofErr w:type="spellEnd"/>
        <w:r w:rsidRPr="00FB05B8">
          <w:rPr>
            <w:rFonts w:ascii="Cambria Math" w:hAnsi="Cambria Math" w:hint="eastAsia"/>
            <w:i/>
            <w:rPrChange w:id="68" w:author="Tony" w:date="2024-05-18T12:50:00Z">
              <w:rPr>
                <w:rFonts w:ascii="宋体" w:hAnsi="宋体" w:hint="eastAsia"/>
              </w:rPr>
            </w:rPrChange>
          </w:rPr>
          <w:t>)</w:t>
        </w:r>
        <w:proofErr w:type="gramStart"/>
        <w:r w:rsidRPr="00D017C0">
          <w:rPr>
            <w:rFonts w:ascii="宋体" w:hAnsi="宋体" w:hint="eastAsia"/>
          </w:rPr>
          <w:t>个</w:t>
        </w:r>
        <w:proofErr w:type="gramEnd"/>
        <w:r w:rsidRPr="00D017C0">
          <w:rPr>
            <w:rFonts w:ascii="宋体" w:hAnsi="宋体" w:hint="eastAsia"/>
          </w:rPr>
          <w:t>状态，同时对于每个k，最优解指针只会</w:t>
        </w:r>
      </w:ins>
      <w:ins w:id="69" w:author="Tony" w:date="2024-05-18T12:48:00Z">
        <w:r>
          <w:rPr>
            <w:rFonts w:ascii="宋体" w:hAnsi="宋体" w:hint="eastAsia"/>
          </w:rPr>
          <w:t>遍历</w:t>
        </w:r>
      </w:ins>
      <w:ins w:id="70" w:author="Tony" w:date="2024-05-18T12:47:00Z">
        <w:r w:rsidRPr="00D017C0">
          <w:rPr>
            <w:rFonts w:ascii="宋体" w:hAnsi="宋体" w:hint="eastAsia"/>
          </w:rPr>
          <w:t>0 到 n，复杂度也是</w:t>
        </w:r>
        <w:r w:rsidRPr="00FB05B8">
          <w:rPr>
            <w:rFonts w:ascii="Cambria Math" w:hAnsi="Cambria Math" w:hint="eastAsia"/>
            <w:i/>
            <w:rPrChange w:id="71" w:author="Tony" w:date="2024-05-18T12:50:00Z">
              <w:rPr>
                <w:rFonts w:ascii="宋体" w:hAnsi="宋体" w:hint="eastAsia"/>
              </w:rPr>
            </w:rPrChange>
          </w:rPr>
          <w:t>O(</w:t>
        </w:r>
        <w:proofErr w:type="spellStart"/>
        <w:r w:rsidRPr="00FB05B8">
          <w:rPr>
            <w:rFonts w:ascii="Cambria Math" w:hAnsi="Cambria Math" w:hint="eastAsia"/>
            <w:i/>
            <w:rPrChange w:id="72" w:author="Tony" w:date="2024-05-18T12:50:00Z">
              <w:rPr>
                <w:rFonts w:ascii="宋体" w:hAnsi="宋体" w:hint="eastAsia"/>
              </w:rPr>
            </w:rPrChange>
          </w:rPr>
          <w:t>kn</w:t>
        </w:r>
        <w:proofErr w:type="spellEnd"/>
        <w:r w:rsidRPr="00FB05B8">
          <w:rPr>
            <w:rFonts w:ascii="Cambria Math" w:hAnsi="Cambria Math" w:hint="eastAsia"/>
            <w:i/>
            <w:rPrChange w:id="73" w:author="Tony" w:date="2024-05-18T12:50:00Z">
              <w:rPr>
                <w:rFonts w:ascii="宋体" w:hAnsi="宋体" w:hint="eastAsia"/>
              </w:rPr>
            </w:rPrChange>
          </w:rPr>
          <w:t>)</w:t>
        </w:r>
        <w:r w:rsidRPr="00D017C0">
          <w:rPr>
            <w:rFonts w:ascii="宋体" w:hAnsi="宋体" w:hint="eastAsia"/>
          </w:rPr>
          <w:t>。因此总体</w:t>
        </w:r>
      </w:ins>
      <w:ins w:id="74" w:author="Tony" w:date="2024-05-18T12:48:00Z">
        <w:r>
          <w:rPr>
            <w:rFonts w:ascii="宋体" w:hAnsi="宋体" w:hint="eastAsia"/>
          </w:rPr>
          <w:t>时间</w:t>
        </w:r>
      </w:ins>
      <w:ins w:id="75" w:author="Tony" w:date="2024-05-18T12:47:00Z">
        <w:r w:rsidRPr="00D017C0">
          <w:rPr>
            <w:rFonts w:ascii="宋体" w:hAnsi="宋体" w:hint="eastAsia"/>
          </w:rPr>
          <w:t>复杂度为</w:t>
        </w:r>
        <w:r w:rsidRPr="00FB05B8">
          <w:rPr>
            <w:rFonts w:ascii="Cambria Math" w:hAnsi="Cambria Math" w:hint="eastAsia"/>
            <w:i/>
            <w:rPrChange w:id="76" w:author="Tony" w:date="2024-05-18T12:50:00Z">
              <w:rPr>
                <w:rFonts w:ascii="宋体" w:hAnsi="宋体" w:hint="eastAsia"/>
              </w:rPr>
            </w:rPrChange>
          </w:rPr>
          <w:t>O(</w:t>
        </w:r>
        <w:proofErr w:type="spellStart"/>
        <w:r w:rsidRPr="00FB05B8">
          <w:rPr>
            <w:rFonts w:ascii="Cambria Math" w:hAnsi="Cambria Math" w:hint="eastAsia"/>
            <w:i/>
            <w:rPrChange w:id="77" w:author="Tony" w:date="2024-05-18T12:50:00Z">
              <w:rPr>
                <w:rFonts w:ascii="宋体" w:hAnsi="宋体" w:hint="eastAsia"/>
              </w:rPr>
            </w:rPrChange>
          </w:rPr>
          <w:t>kn</w:t>
        </w:r>
        <w:proofErr w:type="spellEnd"/>
        <w:r w:rsidRPr="00FB05B8">
          <w:rPr>
            <w:rFonts w:ascii="Cambria Math" w:hAnsi="Cambria Math" w:hint="eastAsia"/>
            <w:i/>
            <w:rPrChange w:id="78" w:author="Tony" w:date="2024-05-18T12:50:00Z">
              <w:rPr>
                <w:rFonts w:ascii="宋体" w:hAnsi="宋体" w:hint="eastAsia"/>
              </w:rPr>
            </w:rPrChange>
          </w:rPr>
          <w:t>)</w:t>
        </w:r>
      </w:ins>
    </w:p>
    <w:p w14:paraId="5835572D" w14:textId="1F386BDB" w:rsidR="00CA4385" w:rsidDel="00FB05B8" w:rsidRDefault="00FB05B8" w:rsidP="00D017C0">
      <w:pPr>
        <w:ind w:firstLine="420"/>
        <w:rPr>
          <w:del w:id="79" w:author="Tony" w:date="2024-05-18T12:49:00Z"/>
          <w:rFonts w:ascii="宋体" w:hAnsi="宋体" w:hint="eastAsia"/>
        </w:rPr>
        <w:pPrChange w:id="80" w:author="Tony" w:date="2024-05-18T12:46:00Z">
          <w:pPr/>
        </w:pPrChange>
      </w:pPr>
      <w:ins w:id="81" w:author="Tony" w:date="2024-05-18T12:49:00Z">
        <w:r>
          <w:rPr>
            <w:rFonts w:ascii="宋体" w:hAnsi="宋体"/>
          </w:rPr>
          <w:tab/>
        </w:r>
        <w:r>
          <w:rPr>
            <w:rFonts w:ascii="宋体" w:hAnsi="宋体"/>
          </w:rPr>
          <w:tab/>
        </w:r>
        <w:r>
          <w:rPr>
            <w:rFonts w:ascii="宋体" w:hAnsi="宋体" w:hint="eastAsia"/>
          </w:rPr>
          <w:t>②空间复杂度：</w:t>
        </w:r>
        <w:r w:rsidRPr="00FB05B8">
          <w:rPr>
            <w:rFonts w:ascii="Cambria Math" w:hAnsi="Cambria Math" w:hint="eastAsia"/>
            <w:i/>
            <w:rPrChange w:id="82" w:author="Tony" w:date="2024-05-18T12:50:00Z">
              <w:rPr>
                <w:rFonts w:ascii="宋体" w:hAnsi="宋体" w:hint="eastAsia"/>
                <w:i/>
              </w:rPr>
            </w:rPrChange>
          </w:rPr>
          <w:t>O(n)</w:t>
        </w:r>
      </w:ins>
    </w:p>
    <w:p w14:paraId="32B33C98" w14:textId="21284F9D" w:rsidR="00057C38" w:rsidRDefault="00057C38" w:rsidP="00057C38">
      <w:pPr>
        <w:rPr>
          <w:rFonts w:ascii="宋体" w:hAnsi="宋体"/>
        </w:rPr>
      </w:pPr>
    </w:p>
    <w:p w14:paraId="2282FCF3" w14:textId="2F053566" w:rsidR="00057C38" w:rsidRDefault="00FB05B8" w:rsidP="00FB05B8">
      <w:pPr>
        <w:ind w:firstLine="420"/>
        <w:rPr>
          <w:ins w:id="83" w:author="Tony" w:date="2024-05-18T12:50:00Z"/>
          <w:rFonts w:ascii="宋体" w:hAnsi="宋体"/>
        </w:rPr>
      </w:pPr>
      <w:ins w:id="84" w:author="Tony" w:date="2024-05-18T12:50:00Z">
        <w:r>
          <w:rPr>
            <w:rFonts w:ascii="宋体" w:hAnsi="宋体" w:hint="eastAsia"/>
          </w:rPr>
          <w:t>（3）数据验证复杂度：</w:t>
        </w:r>
      </w:ins>
    </w:p>
    <w:p w14:paraId="14D895B5" w14:textId="4A24A661" w:rsidR="00FB05B8" w:rsidRPr="001277F7" w:rsidRDefault="00FB05B8" w:rsidP="00FB05B8">
      <w:pPr>
        <w:ind w:left="405" w:firstLine="420"/>
        <w:rPr>
          <w:ins w:id="85" w:author="Tony" w:date="2024-05-18T12:50:00Z"/>
          <w:rFonts w:ascii="宋体" w:hAnsi="宋体" w:hint="eastAsia"/>
        </w:rPr>
      </w:pPr>
      <w:ins w:id="86" w:author="Tony" w:date="2024-05-18T12:50:00Z">
        <w:r>
          <w:rPr>
            <w:rFonts w:ascii="宋体" w:hAnsi="宋体"/>
          </w:rPr>
          <w:tab/>
        </w:r>
        <w:r>
          <w:rPr>
            <w:rFonts w:ascii="宋体" w:hAnsi="宋体" w:hint="eastAsia"/>
          </w:rPr>
          <w:t>①固定鸡蛋数量为10</w:t>
        </w:r>
        <w:r>
          <w:rPr>
            <w:rFonts w:ascii="宋体" w:hAnsi="宋体"/>
          </w:rPr>
          <w:t>00</w:t>
        </w:r>
        <w:r>
          <w:rPr>
            <w:rFonts w:ascii="宋体" w:hAnsi="宋体" w:hint="eastAsia"/>
          </w:rPr>
          <w:t>，逐渐增加楼层数，根据时间复杂度</w:t>
        </w:r>
        <w:r w:rsidRPr="00087C07">
          <w:rPr>
            <w:rFonts w:ascii="Cambria Math" w:hAnsi="Cambria Math" w:hint="eastAsia"/>
            <w:i/>
          </w:rPr>
          <w:t>O(</w:t>
        </w:r>
        <w:proofErr w:type="spellStart"/>
        <w:r w:rsidRPr="00087C07">
          <w:rPr>
            <w:rFonts w:ascii="Cambria Math" w:hAnsi="Cambria Math" w:hint="eastAsia"/>
            <w:i/>
          </w:rPr>
          <w:t>kn</w:t>
        </w:r>
        <w:proofErr w:type="spellEnd"/>
        <w:r w:rsidRPr="00087C07">
          <w:rPr>
            <w:rFonts w:ascii="Cambria Math" w:hAnsi="Cambria Math" w:hint="eastAsia"/>
            <w:i/>
          </w:rPr>
          <w:t>)</w:t>
        </w:r>
        <w:r>
          <w:rPr>
            <w:rFonts w:ascii="宋体" w:hAnsi="宋体" w:hint="eastAsia"/>
            <w:iCs/>
          </w:rPr>
          <w:t>，</w:t>
        </w:r>
      </w:ins>
      <w:ins w:id="87" w:author="Tony" w:date="2024-05-18T12:51:00Z">
        <w:r>
          <w:rPr>
            <w:rFonts w:ascii="宋体" w:hAnsi="宋体" w:hint="eastAsia"/>
            <w:iCs/>
          </w:rPr>
          <w:t>可以估计是</w:t>
        </w:r>
        <w:r>
          <w:rPr>
            <w:rFonts w:ascii="宋体" w:hAnsi="宋体" w:hint="eastAsia"/>
            <w:iCs/>
          </w:rPr>
          <w:t>线性</w:t>
        </w:r>
        <w:r>
          <w:rPr>
            <w:rFonts w:ascii="宋体" w:hAnsi="宋体" w:hint="eastAsia"/>
            <w:iCs/>
          </w:rPr>
          <w:t>增长</w:t>
        </w:r>
      </w:ins>
      <w:ins w:id="88" w:author="Tony" w:date="2024-05-18T12:50:00Z">
        <w:r>
          <w:rPr>
            <w:rFonts w:ascii="宋体" w:hAnsi="宋体" w:hint="eastAsia"/>
            <w:iCs/>
          </w:rPr>
          <w:t>，具体数据如下表所示：</w:t>
        </w:r>
      </w:ins>
    </w:p>
    <w:p w14:paraId="75DE5248" w14:textId="4300E926" w:rsidR="00FB05B8" w:rsidRPr="00FB05B8" w:rsidRDefault="00FB05B8" w:rsidP="00FB05B8">
      <w:pPr>
        <w:jc w:val="center"/>
        <w:rPr>
          <w:ins w:id="89" w:author="Tony" w:date="2024-05-18T12:50:00Z"/>
          <w:rFonts w:ascii="宋体" w:hAnsi="宋体" w:hint="eastAsia"/>
          <w:rPrChange w:id="90" w:author="Tony" w:date="2024-05-18T12:51:00Z">
            <w:rPr>
              <w:ins w:id="91" w:author="Tony" w:date="2024-05-18T12:50:00Z"/>
              <w:rFonts w:ascii="宋体" w:hAnsi="宋体" w:hint="eastAsia"/>
            </w:rPr>
          </w:rPrChange>
        </w:rPr>
        <w:pPrChange w:id="92" w:author="Tony" w:date="2024-05-18T12:53:00Z">
          <w:pPr/>
        </w:pPrChange>
      </w:pPr>
      <w:ins w:id="93" w:author="Tony" w:date="2024-05-18T12:51:00Z">
        <w:r w:rsidRPr="00FB05B8">
          <w:rPr>
            <w:rFonts w:hint="eastAsia"/>
          </w:rPr>
          <w:drawing>
            <wp:inline distT="0" distB="0" distL="0" distR="0" wp14:anchorId="40D96B48" wp14:editId="6D167336">
              <wp:extent cx="3862973" cy="702510"/>
              <wp:effectExtent l="0" t="0" r="4445" b="2540"/>
              <wp:docPr id="31" name="图片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89578" cy="7073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06A102F" w14:textId="646A1D11" w:rsidR="00FB05B8" w:rsidRPr="00FB05B8" w:rsidRDefault="00FB05B8" w:rsidP="00FB05B8">
      <w:pPr>
        <w:jc w:val="center"/>
        <w:rPr>
          <w:ins w:id="94" w:author="Tony" w:date="2024-05-18T12:50:00Z"/>
          <w:rFonts w:ascii="宋体" w:hAnsi="宋体"/>
          <w:rPrChange w:id="95" w:author="Tony" w:date="2024-05-18T12:50:00Z">
            <w:rPr>
              <w:ins w:id="96" w:author="Tony" w:date="2024-05-18T12:50:00Z"/>
              <w:rFonts w:ascii="宋体" w:hAnsi="宋体"/>
            </w:rPr>
          </w:rPrChange>
        </w:rPr>
        <w:pPrChange w:id="97" w:author="Tony" w:date="2024-05-18T12:52:00Z">
          <w:pPr/>
        </w:pPrChange>
      </w:pPr>
      <w:ins w:id="98" w:author="Tony" w:date="2024-05-18T12:52:00Z">
        <w:r>
          <w:rPr>
            <w:rFonts w:ascii="宋体" w:hAnsi="宋体"/>
            <w:noProof/>
          </w:rPr>
          <w:drawing>
            <wp:inline distT="0" distB="0" distL="0" distR="0" wp14:anchorId="5DC0407B" wp14:editId="0BBDC615">
              <wp:extent cx="2361793" cy="1416422"/>
              <wp:effectExtent l="0" t="0" r="635" b="0"/>
              <wp:docPr id="34" name="图片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3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68836" cy="15405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35839040" w14:textId="2BF034BD" w:rsidR="00FB05B8" w:rsidRDefault="00FB05B8" w:rsidP="00FB05B8">
      <w:pPr>
        <w:ind w:left="420" w:firstLine="420"/>
        <w:rPr>
          <w:ins w:id="99" w:author="Tony" w:date="2024-05-18T12:52:00Z"/>
          <w:rFonts w:ascii="宋体" w:hAnsi="宋体"/>
        </w:rPr>
        <w:pPrChange w:id="100" w:author="Tony" w:date="2024-05-18T12:52:00Z">
          <w:pPr/>
        </w:pPrChange>
      </w:pPr>
      <w:ins w:id="101" w:author="Tony" w:date="2024-05-18T12:52:00Z">
        <w:r>
          <w:rPr>
            <w:rFonts w:ascii="宋体" w:hAnsi="宋体" w:hint="eastAsia"/>
          </w:rPr>
          <w:t>②</w:t>
        </w:r>
        <w:r>
          <w:rPr>
            <w:rFonts w:ascii="宋体" w:hAnsi="宋体" w:hint="eastAsia"/>
          </w:rPr>
          <w:t>固定鸡蛋数量为10</w:t>
        </w:r>
        <w:r>
          <w:rPr>
            <w:rFonts w:ascii="宋体" w:hAnsi="宋体"/>
          </w:rPr>
          <w:t>00</w:t>
        </w:r>
        <w:r>
          <w:rPr>
            <w:rFonts w:ascii="宋体" w:hAnsi="宋体" w:hint="eastAsia"/>
          </w:rPr>
          <w:t>，逐渐增加楼层数，根据时间复杂度</w:t>
        </w:r>
        <w:r w:rsidRPr="00087C07">
          <w:rPr>
            <w:rFonts w:ascii="Cambria Math" w:hAnsi="Cambria Math" w:hint="eastAsia"/>
            <w:i/>
          </w:rPr>
          <w:t>O(</w:t>
        </w:r>
        <w:proofErr w:type="spellStart"/>
        <w:r w:rsidRPr="00087C07">
          <w:rPr>
            <w:rFonts w:ascii="Cambria Math" w:hAnsi="Cambria Math" w:hint="eastAsia"/>
            <w:i/>
          </w:rPr>
          <w:t>kn</w:t>
        </w:r>
        <w:proofErr w:type="spellEnd"/>
        <w:r w:rsidRPr="00087C07">
          <w:rPr>
            <w:rFonts w:ascii="Cambria Math" w:hAnsi="Cambria Math" w:hint="eastAsia"/>
            <w:i/>
          </w:rPr>
          <w:t>)</w:t>
        </w:r>
        <w:r>
          <w:rPr>
            <w:rFonts w:ascii="宋体" w:hAnsi="宋体" w:hint="eastAsia"/>
            <w:iCs/>
          </w:rPr>
          <w:t>，可以估计是线性增长，具体数据如下表所示：</w:t>
        </w:r>
      </w:ins>
    </w:p>
    <w:p w14:paraId="58F1D490" w14:textId="394F65F3" w:rsidR="00FB05B8" w:rsidRDefault="00FB05B8" w:rsidP="00FB05B8">
      <w:pPr>
        <w:jc w:val="center"/>
        <w:rPr>
          <w:ins w:id="102" w:author="Tony" w:date="2024-05-18T12:53:00Z"/>
          <w:rFonts w:ascii="宋体" w:hAnsi="宋体"/>
        </w:rPr>
      </w:pPr>
      <w:ins w:id="103" w:author="Tony" w:date="2024-05-18T12:52:00Z">
        <w:r w:rsidRPr="00FB05B8">
          <w:drawing>
            <wp:inline distT="0" distB="0" distL="0" distR="0" wp14:anchorId="2D00F81F" wp14:editId="3AA72551">
              <wp:extent cx="3784736" cy="688282"/>
              <wp:effectExtent l="0" t="0" r="6350" b="0"/>
              <wp:docPr id="35" name="图片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3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26347" cy="69584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606E6BB" w14:textId="7A197B09" w:rsidR="00FB05B8" w:rsidRDefault="00FB05B8" w:rsidP="00FB05B8">
      <w:pPr>
        <w:jc w:val="center"/>
        <w:rPr>
          <w:ins w:id="104" w:author="Tony" w:date="2024-05-18T12:53:00Z"/>
          <w:rFonts w:ascii="宋体" w:hAnsi="宋体"/>
        </w:rPr>
      </w:pPr>
      <w:ins w:id="105" w:author="Tony" w:date="2024-05-18T12:53:00Z">
        <w:r>
          <w:rPr>
            <w:rFonts w:ascii="宋体" w:hAnsi="宋体"/>
            <w:noProof/>
          </w:rPr>
          <w:drawing>
            <wp:inline distT="0" distB="0" distL="0" distR="0" wp14:anchorId="0A74D9D6" wp14:editId="2BC3301C">
              <wp:extent cx="2366683" cy="1422632"/>
              <wp:effectExtent l="0" t="0" r="0" b="6350"/>
              <wp:docPr id="37" name="图片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3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9396" cy="144830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6D03BF98" w14:textId="258AF9BC" w:rsidR="00625237" w:rsidRDefault="00FB05B8" w:rsidP="00625237">
      <w:pPr>
        <w:ind w:firstLine="420"/>
        <w:rPr>
          <w:ins w:id="106" w:author="Tony" w:date="2024-05-18T12:58:00Z"/>
          <w:rFonts w:ascii="宋体" w:hAnsi="宋体"/>
        </w:rPr>
      </w:pPr>
      <w:ins w:id="107" w:author="Tony" w:date="2024-05-18T12:53:00Z">
        <w:r>
          <w:rPr>
            <w:rFonts w:ascii="宋体" w:hAnsi="宋体" w:hint="eastAsia"/>
          </w:rPr>
          <w:t>（4）</w:t>
        </w:r>
        <w:r>
          <w:rPr>
            <w:rFonts w:ascii="宋体" w:hAnsi="宋体" w:hint="eastAsia"/>
          </w:rPr>
          <w:t>最大数据处理规模：</w:t>
        </w:r>
      </w:ins>
      <w:ins w:id="108" w:author="Tony" w:date="2024-05-18T12:57:00Z">
        <w:r>
          <w:rPr>
            <w:rFonts w:ascii="宋体" w:hAnsi="宋体" w:hint="eastAsia"/>
          </w:rPr>
          <w:t>40000</w:t>
        </w:r>
      </w:ins>
    </w:p>
    <w:p w14:paraId="109FB853" w14:textId="5A6F05D1" w:rsidR="00625237" w:rsidRPr="00CC7498" w:rsidRDefault="00625237" w:rsidP="00625237">
      <w:pPr>
        <w:ind w:firstLine="420"/>
        <w:rPr>
          <w:ins w:id="109" w:author="Tony" w:date="2024-05-18T12:58:00Z"/>
          <w:rFonts w:ascii="宋体" w:hAnsi="宋体"/>
          <w:rPrChange w:id="110" w:author="Tony" w:date="2024-05-18T13:07:00Z">
            <w:rPr>
              <w:ins w:id="111" w:author="Tony" w:date="2024-05-18T12:58:00Z"/>
              <w:rFonts w:ascii="宋体" w:hAnsi="宋体"/>
            </w:rPr>
          </w:rPrChange>
        </w:rPr>
      </w:pPr>
    </w:p>
    <w:p w14:paraId="3E453C6A" w14:textId="508EC38E" w:rsidR="00625237" w:rsidRPr="00C66B70" w:rsidRDefault="00625237" w:rsidP="00625237">
      <w:pPr>
        <w:rPr>
          <w:moveTo w:id="112" w:author="Tony" w:date="2024-05-18T12:58:00Z"/>
          <w:rFonts w:ascii="宋体" w:hAnsi="宋体"/>
          <w:b/>
        </w:rPr>
      </w:pPr>
      <w:moveToRangeStart w:id="113" w:author="Tony" w:date="2024-05-18T12:58:00Z" w:name="move166929507"/>
      <w:moveTo w:id="114" w:author="Tony" w:date="2024-05-18T12:58:00Z">
        <w:del w:id="115" w:author="Tony" w:date="2024-05-18T12:58:00Z">
          <w:r w:rsidRPr="00C66B70" w:rsidDel="00625237">
            <w:rPr>
              <w:rFonts w:ascii="宋体" w:hAnsi="宋体"/>
              <w:b/>
            </w:rPr>
            <w:delText>II</w:delText>
          </w:r>
        </w:del>
        <w:r w:rsidRPr="00C66B70">
          <w:rPr>
            <w:rFonts w:ascii="宋体" w:hAnsi="宋体"/>
            <w:b/>
          </w:rPr>
          <w:t>I</w:t>
        </w:r>
      </w:moveTo>
      <w:ins w:id="116" w:author="Tony" w:date="2024-05-18T12:58:00Z">
        <w:r>
          <w:rPr>
            <w:rFonts w:ascii="宋体" w:hAnsi="宋体"/>
            <w:b/>
          </w:rPr>
          <w:t>V</w:t>
        </w:r>
      </w:ins>
      <w:moveTo w:id="117" w:author="Tony" w:date="2024-05-18T12:58:00Z">
        <w:r w:rsidRPr="00C66B70">
          <w:rPr>
            <w:rFonts w:ascii="宋体" w:hAnsi="宋体" w:hint="eastAsia"/>
            <w:b/>
          </w:rPr>
          <w:t>.逆向</w:t>
        </w:r>
        <w:proofErr w:type="spellStart"/>
        <w:r w:rsidRPr="00C66B70">
          <w:rPr>
            <w:rFonts w:ascii="宋体" w:hAnsi="宋体" w:hint="eastAsia"/>
            <w:b/>
          </w:rPr>
          <w:t>dp</w:t>
        </w:r>
        <w:proofErr w:type="spellEnd"/>
      </w:moveTo>
    </w:p>
    <w:p w14:paraId="012B8966" w14:textId="77777777" w:rsidR="00625237" w:rsidRPr="0040017E" w:rsidRDefault="00625237" w:rsidP="00625237">
      <w:pPr>
        <w:ind w:firstLine="420"/>
        <w:rPr>
          <w:moveTo w:id="118" w:author="Tony" w:date="2024-05-18T12:58:00Z"/>
          <w:rFonts w:ascii="宋体" w:hAnsi="宋体" w:hint="eastAsia"/>
        </w:rPr>
      </w:pPr>
      <w:moveTo w:id="119" w:author="Tony" w:date="2024-05-18T12:58:00Z">
        <w:r>
          <w:rPr>
            <w:rFonts w:ascii="宋体" w:hAnsi="宋体" w:hint="eastAsia"/>
          </w:rPr>
          <w:t>（1）优化原理：</w:t>
        </w:r>
        <w:proofErr w:type="spellStart"/>
        <w:r w:rsidRPr="0040017E">
          <w:rPr>
            <w:rFonts w:ascii="宋体" w:hAnsi="宋体" w:hint="eastAsia"/>
          </w:rPr>
          <w:t>dp</w:t>
        </w:r>
        <w:proofErr w:type="spellEnd"/>
        <w:r w:rsidRPr="0040017E">
          <w:rPr>
            <w:rFonts w:ascii="宋体" w:hAnsi="宋体" w:hint="eastAsia"/>
          </w:rPr>
          <w:t>(</w:t>
        </w:r>
        <w:proofErr w:type="spellStart"/>
        <w:r w:rsidRPr="0040017E">
          <w:rPr>
            <w:rFonts w:ascii="宋体" w:hAnsi="宋体" w:hint="eastAsia"/>
          </w:rPr>
          <w:t>eggs,m</w:t>
        </w:r>
        <w:proofErr w:type="spellEnd"/>
        <w:r w:rsidRPr="0040017E">
          <w:rPr>
            <w:rFonts w:ascii="宋体" w:hAnsi="宋体" w:hint="eastAsia"/>
          </w:rPr>
          <w:t>)代表有eggs</w:t>
        </w:r>
        <w:proofErr w:type="gramStart"/>
        <w:r w:rsidRPr="0040017E">
          <w:rPr>
            <w:rFonts w:ascii="宋体" w:hAnsi="宋体" w:hint="eastAsia"/>
          </w:rPr>
          <w:t>个</w:t>
        </w:r>
        <w:proofErr w:type="gramEnd"/>
        <w:r w:rsidRPr="0040017E">
          <w:rPr>
            <w:rFonts w:ascii="宋体" w:hAnsi="宋体" w:hint="eastAsia"/>
          </w:rPr>
          <w:t>鸡蛋，操作m次能确定的最大楼层，只需找</w:t>
        </w:r>
        <w:r w:rsidRPr="0040017E">
          <w:rPr>
            <w:rFonts w:ascii="宋体" w:hAnsi="宋体" w:hint="eastAsia"/>
          </w:rPr>
          <w:lastRenderedPageBreak/>
          <w:t>出m大于等于floor找出最高的x，不必考虑在哪里</w:t>
        </w:r>
        <w:proofErr w:type="gramStart"/>
        <w:r w:rsidRPr="0040017E">
          <w:rPr>
            <w:rFonts w:ascii="宋体" w:hAnsi="宋体" w:hint="eastAsia"/>
          </w:rPr>
          <w:t>扔这个</w:t>
        </w:r>
        <w:proofErr w:type="gramEnd"/>
        <w:r w:rsidRPr="0040017E">
          <w:rPr>
            <w:rFonts w:ascii="宋体" w:hAnsi="宋体" w:hint="eastAsia"/>
          </w:rPr>
          <w:t>鸡蛋，我只需要扔出一个鸡蛋，看看到底发生了什么：</w:t>
        </w:r>
      </w:moveTo>
    </w:p>
    <w:p w14:paraId="7E42CE31" w14:textId="77777777" w:rsidR="00625237" w:rsidRDefault="00625237" w:rsidP="00625237">
      <w:pPr>
        <w:ind w:left="420" w:firstLine="420"/>
        <w:rPr>
          <w:moveTo w:id="120" w:author="Tony" w:date="2024-05-18T12:58:00Z"/>
          <w:rFonts w:ascii="宋体" w:hAnsi="宋体" w:hint="eastAsia"/>
        </w:rPr>
      </w:pPr>
      <w:moveTo w:id="121" w:author="Tony" w:date="2024-05-18T12:58:00Z">
        <w:r w:rsidRPr="0040017E">
          <w:rPr>
            <w:rFonts w:ascii="宋体" w:hAnsi="宋体" w:hint="eastAsia"/>
          </w:rPr>
          <w:t>①鸡蛋没碎，对应的是</w:t>
        </w:r>
        <w:proofErr w:type="spellStart"/>
        <w:r w:rsidRPr="0040017E">
          <w:rPr>
            <w:rFonts w:ascii="宋体" w:hAnsi="宋体" w:hint="eastAsia"/>
          </w:rPr>
          <w:t>dp</w:t>
        </w:r>
        <w:proofErr w:type="spellEnd"/>
        <w:r w:rsidRPr="0040017E">
          <w:rPr>
            <w:rFonts w:ascii="宋体" w:hAnsi="宋体" w:hint="eastAsia"/>
          </w:rPr>
          <w:t>(eggs, m-1)，在这一层的上方可以有</w:t>
        </w:r>
        <w:proofErr w:type="spellStart"/>
        <w:r w:rsidRPr="0040017E">
          <w:rPr>
            <w:rFonts w:ascii="宋体" w:hAnsi="宋体" w:hint="eastAsia"/>
          </w:rPr>
          <w:t>dp</w:t>
        </w:r>
        <w:proofErr w:type="spellEnd"/>
        <w:r w:rsidRPr="0040017E">
          <w:rPr>
            <w:rFonts w:ascii="宋体" w:hAnsi="宋体" w:hint="eastAsia"/>
          </w:rPr>
          <w:t>(eggs, m-1)层</w:t>
        </w:r>
      </w:moveTo>
    </w:p>
    <w:p w14:paraId="63ED1A39" w14:textId="77777777" w:rsidR="00625237" w:rsidRDefault="00625237" w:rsidP="00625237">
      <w:pPr>
        <w:ind w:left="420" w:firstLine="420"/>
        <w:rPr>
          <w:moveTo w:id="122" w:author="Tony" w:date="2024-05-18T12:58:00Z"/>
          <w:rFonts w:ascii="宋体" w:hAnsi="宋体" w:hint="eastAsia"/>
        </w:rPr>
      </w:pPr>
      <w:moveTo w:id="123" w:author="Tony" w:date="2024-05-18T12:58:00Z">
        <w:r>
          <w:rPr>
            <w:rFonts w:ascii="宋体" w:hAnsi="宋体" w:hint="eastAsia"/>
          </w:rPr>
          <w:t>②鸡蛋碎了，对应的是</w:t>
        </w:r>
        <w:proofErr w:type="spellStart"/>
        <w:r>
          <w:rPr>
            <w:rFonts w:ascii="宋体" w:hAnsi="宋体" w:hint="eastAsia"/>
          </w:rPr>
          <w:t>dp</w:t>
        </w:r>
        <w:proofErr w:type="spellEnd"/>
        <w:r>
          <w:rPr>
            <w:rFonts w:ascii="宋体" w:hAnsi="宋体"/>
          </w:rPr>
          <w:t>(eggs-1,m-1)</w:t>
        </w:r>
        <w:r>
          <w:rPr>
            <w:rFonts w:ascii="宋体" w:hAnsi="宋体" w:hint="eastAsia"/>
          </w:rPr>
          <w:t>，在这一层下方可以有</w:t>
        </w:r>
        <w:proofErr w:type="spellStart"/>
        <w:r w:rsidRPr="0040017E">
          <w:rPr>
            <w:rFonts w:ascii="宋体" w:hAnsi="宋体" w:hint="eastAsia"/>
          </w:rPr>
          <w:t>dp</w:t>
        </w:r>
        <w:proofErr w:type="spellEnd"/>
        <w:r w:rsidRPr="0040017E">
          <w:rPr>
            <w:rFonts w:ascii="宋体" w:hAnsi="宋体" w:hint="eastAsia"/>
          </w:rPr>
          <w:t>(eggs</w:t>
        </w:r>
        <w:r>
          <w:rPr>
            <w:rFonts w:ascii="宋体" w:hAnsi="宋体" w:hint="eastAsia"/>
          </w:rPr>
          <w:t>-1</w:t>
        </w:r>
        <w:r w:rsidRPr="0040017E">
          <w:rPr>
            <w:rFonts w:ascii="宋体" w:hAnsi="宋体" w:hint="eastAsia"/>
          </w:rPr>
          <w:t>, m-1)层</w:t>
        </w:r>
      </w:moveTo>
    </w:p>
    <w:p w14:paraId="1A13DBCB" w14:textId="77777777" w:rsidR="00625237" w:rsidRDefault="00625237" w:rsidP="00625237">
      <w:pPr>
        <w:ind w:firstLine="435"/>
        <w:rPr>
          <w:moveTo w:id="124" w:author="Tony" w:date="2024-05-18T12:58:00Z"/>
          <w:rFonts w:ascii="宋体" w:hAnsi="宋体"/>
        </w:rPr>
      </w:pPr>
      <w:moveTo w:id="125" w:author="Tony" w:date="2024-05-18T12:58:00Z">
        <w:r>
          <w:rPr>
            <w:rFonts w:ascii="宋体" w:hAnsi="宋体" w:hint="eastAsia"/>
          </w:rPr>
          <w:t>（2）效率分析：</w:t>
        </w:r>
      </w:moveTo>
    </w:p>
    <w:p w14:paraId="06E3C17B" w14:textId="77777777" w:rsidR="00625237" w:rsidRPr="00F10085" w:rsidRDefault="00625237" w:rsidP="00625237">
      <w:pPr>
        <w:ind w:left="405" w:firstLine="435"/>
        <w:rPr>
          <w:moveTo w:id="126" w:author="Tony" w:date="2024-05-18T12:58:00Z"/>
          <w:rFonts w:ascii="宋体" w:hAnsi="宋体" w:hint="eastAsia"/>
        </w:rPr>
      </w:pPr>
      <w:moveTo w:id="127" w:author="Tony" w:date="2024-05-18T12:58:00Z">
        <w:r>
          <w:rPr>
            <w:rFonts w:ascii="宋体" w:hAnsi="宋体" w:hint="eastAsia"/>
          </w:rPr>
          <w:t>①空间复杂度：</w:t>
        </w:r>
        <m:oMath>
          <m:r>
            <w:rPr>
              <w:rFonts w:ascii="Cambria Math" w:hAnsi="Cambria Math"/>
            </w:rPr>
            <m:t>O(kn)</m:t>
          </m:r>
        </m:oMath>
      </w:moveTo>
    </w:p>
    <w:p w14:paraId="6A825124" w14:textId="77777777" w:rsidR="00625237" w:rsidRDefault="00625237" w:rsidP="00625237">
      <w:pPr>
        <w:ind w:left="405" w:firstLine="435"/>
        <w:rPr>
          <w:moveTo w:id="128" w:author="Tony" w:date="2024-05-18T12:58:00Z"/>
          <w:rFonts w:ascii="宋体" w:hAnsi="宋体"/>
        </w:rPr>
      </w:pPr>
      <w:moveTo w:id="129" w:author="Tony" w:date="2024-05-18T12:58:00Z">
        <w:r>
          <w:rPr>
            <w:rFonts w:ascii="宋体" w:hAnsi="宋体" w:hint="eastAsia"/>
          </w:rPr>
          <w:t>②时间复杂度：</w:t>
        </w:r>
      </w:moveTo>
    </w:p>
    <w:p w14:paraId="246FBA88" w14:textId="77777777" w:rsidR="00625237" w:rsidRPr="001277F7" w:rsidRDefault="00625237" w:rsidP="00625237">
      <w:pPr>
        <w:ind w:firstLine="435"/>
        <w:rPr>
          <w:moveTo w:id="130" w:author="Tony" w:date="2024-05-18T12:58:00Z"/>
          <w:rFonts w:ascii="宋体" w:hAnsi="宋体"/>
        </w:rPr>
      </w:pPr>
      <w:moveTo w:id="131" w:author="Tony" w:date="2024-05-18T12:58:00Z">
        <w:r w:rsidRPr="001277F7">
          <w:rPr>
            <w:rFonts w:ascii="宋体" w:hAnsi="宋体" w:hint="eastAsia"/>
          </w:rPr>
          <w:tab/>
        </w:r>
        <w:r>
          <w:rPr>
            <w:rFonts w:ascii="宋体" w:hAnsi="宋体"/>
          </w:rPr>
          <w:tab/>
        </w:r>
        <w:r>
          <w:rPr>
            <w:rFonts w:ascii="宋体" w:hAnsi="宋体" w:hint="eastAsia"/>
          </w:rPr>
          <w:t>状态转移方程：</w:t>
        </w:r>
        <w:proofErr w:type="spellStart"/>
        <m:oMath>
          <m:r>
            <m:rPr>
              <m:nor/>
            </m:rPr>
            <w:rPr>
              <w:rFonts w:ascii="宋体" w:hAnsi="宋体" w:hint="eastAsia"/>
            </w:rPr>
            <m:t>dp</m:t>
          </m:r>
          <w:proofErr w:type="spellEnd"/>
          <m:r>
            <m:rPr>
              <m:nor/>
            </m:rPr>
            <w:rPr>
              <w:rFonts w:ascii="宋体" w:hAnsi="宋体" w:hint="eastAsia"/>
            </w:rPr>
            <m:t>[eggs][m]=</m:t>
          </m:r>
          <w:proofErr w:type="spellStart"/>
          <m:r>
            <m:rPr>
              <m:nor/>
            </m:rPr>
            <w:rPr>
              <w:rFonts w:ascii="宋体" w:hAnsi="宋体" w:hint="eastAsia"/>
            </w:rPr>
            <m:t>dp</m:t>
          </m:r>
          <w:proofErr w:type="spellEnd"/>
          <m:r>
            <m:rPr>
              <m:nor/>
            </m:rPr>
            <w:rPr>
              <w:rFonts w:ascii="宋体" w:hAnsi="宋体" w:hint="eastAsia"/>
            </w:rPr>
            <m:t>[eggs</m:t>
          </m:r>
          <m:r>
            <m:rPr>
              <m:nor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nor/>
            </m:rPr>
            <w:rPr>
              <w:rFonts w:ascii="宋体" w:hAnsi="宋体" w:hint="eastAsia"/>
            </w:rPr>
            <m:t>1][m</m:t>
          </m:r>
          <m:r>
            <m:rPr>
              <m:nor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nor/>
            </m:rPr>
            <w:rPr>
              <w:rFonts w:ascii="宋体" w:hAnsi="宋体" w:hint="eastAsia"/>
            </w:rPr>
            <m:t>1]+</m:t>
          </m:r>
          <w:proofErr w:type="spellStart"/>
          <m:r>
            <m:rPr>
              <m:nor/>
            </m:rPr>
            <w:rPr>
              <w:rFonts w:ascii="宋体" w:hAnsi="宋体" w:hint="eastAsia"/>
            </w:rPr>
            <m:t>dp</m:t>
          </m:r>
          <w:proofErr w:type="spellEnd"/>
          <m:r>
            <m:rPr>
              <m:nor/>
            </m:rPr>
            <w:rPr>
              <w:rFonts w:ascii="宋体" w:hAnsi="宋体" w:hint="eastAsia"/>
            </w:rPr>
            <m:t>[eggs][m</m:t>
          </m:r>
          <m:r>
            <m:rPr>
              <m:nor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nor/>
            </m:rPr>
            <w:rPr>
              <w:rFonts w:ascii="宋体" w:hAnsi="宋体" w:hint="eastAsia"/>
            </w:rPr>
            <m:t>1]</m:t>
          </m:r>
          <m:r>
            <m:rPr>
              <m:sty m:val="p"/>
            </m:rPr>
            <w:rPr>
              <w:rFonts w:ascii="Cambria Math" w:hAnsi="Cambria Math"/>
            </w:rPr>
            <m:t>+</m:t>
          </m:r>
        </m:oMath>
        <w:r w:rsidRPr="001277F7">
          <w:rPr>
            <w:rFonts w:ascii="宋体" w:hAnsi="宋体" w:hint="eastAsia"/>
          </w:rPr>
          <w:t>1</w:t>
        </w:r>
      </w:moveTo>
    </w:p>
    <w:p w14:paraId="6D53AED2" w14:textId="77777777" w:rsidR="00625237" w:rsidRPr="001277F7" w:rsidRDefault="00625237" w:rsidP="00625237">
      <w:pPr>
        <w:ind w:left="405" w:firstLine="435"/>
        <w:rPr>
          <w:moveTo w:id="132" w:author="Tony" w:date="2024-05-18T12:58:00Z"/>
          <w:rFonts w:ascii="宋体" w:hAnsi="宋体"/>
        </w:rPr>
      </w:pPr>
      <w:moveTo w:id="133" w:author="Tony" w:date="2024-05-18T12:58:00Z">
        <w:r w:rsidRPr="001277F7">
          <w:rPr>
            <w:rFonts w:ascii="宋体" w:hAnsi="宋体" w:hint="eastAsia"/>
          </w:rPr>
          <w:t>可以将其简化为f(k)=f(k-1)+f(k-2)+1</w:t>
        </w:r>
      </w:moveTo>
    </w:p>
    <w:p w14:paraId="3E66B011" w14:textId="77777777" w:rsidR="00625237" w:rsidRPr="001277F7" w:rsidRDefault="00625237" w:rsidP="00625237">
      <w:pPr>
        <w:ind w:left="405" w:firstLine="435"/>
        <w:rPr>
          <w:moveTo w:id="134" w:author="Tony" w:date="2024-05-18T12:58:00Z"/>
          <w:rFonts w:ascii="宋体" w:hAnsi="宋体"/>
        </w:rPr>
      </w:pPr>
      <w:moveTo w:id="135" w:author="Tony" w:date="2024-05-18T12:58:00Z">
        <w:r w:rsidRPr="001277F7">
          <w:rPr>
            <w:rFonts w:ascii="宋体" w:hAnsi="宋体" w:hint="eastAsia"/>
          </w:rPr>
          <w:t>已知斐波那契数列F(x)=F(x-1)+F(x-2)，其通项公式为</w:t>
        </w:r>
        <m:oMath>
          <m:r>
            <m:rPr>
              <m:sty m:val="p"/>
            </m:rPr>
            <w:rPr>
              <w:rFonts w:ascii="Cambria Math" w:hAnsi="Cambria Math"/>
            </w:rPr>
            <m:t>Fx=a∙(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)∈O(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w:moveTo>
    </w:p>
    <w:p w14:paraId="047D46BC" w14:textId="77777777" w:rsidR="00625237" w:rsidRPr="001277F7" w:rsidRDefault="00625237" w:rsidP="00625237">
      <w:pPr>
        <w:ind w:left="405" w:firstLine="435"/>
        <w:rPr>
          <w:moveTo w:id="136" w:author="Tony" w:date="2024-05-18T12:58:00Z"/>
          <w:rFonts w:ascii="宋体" w:hAnsi="宋体"/>
        </w:rPr>
      </w:pPr>
      <w:moveTo w:id="137" w:author="Tony" w:date="2024-05-18T12:58:00Z">
        <w:r w:rsidRPr="001277F7">
          <w:rPr>
            <w:rFonts w:ascii="宋体" w:hAnsi="宋体" w:hint="eastAsia"/>
          </w:rPr>
          <w:t>可以推断出此处</w:t>
        </w:r>
        <m:oMath>
          <m:r>
            <w:rPr>
              <w:rFonts w:ascii="Cambria Math" w:hAnsi="Cambria Math"/>
            </w:rPr>
            <m:t>n∈O(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  <w:r w:rsidRPr="001277F7">
          <w:rPr>
            <w:rFonts w:ascii="宋体" w:hAnsi="宋体" w:hint="eastAsia"/>
          </w:rPr>
          <w:t>，因此</w:t>
        </w:r>
        <m:oMath>
          <m:r>
            <w:rPr>
              <w:rFonts w:ascii="Cambria Math" w:hAnsi="Cambria Math"/>
            </w:rPr>
            <m:t>t=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w:moveTo>
    </w:p>
    <w:p w14:paraId="550F4382" w14:textId="77777777" w:rsidR="00625237" w:rsidRDefault="00625237" w:rsidP="00625237">
      <w:pPr>
        <w:ind w:left="405" w:firstLine="435"/>
        <w:rPr>
          <w:moveTo w:id="138" w:author="Tony" w:date="2024-05-18T12:58:00Z"/>
          <w:rFonts w:ascii="宋体" w:hAnsi="宋体"/>
        </w:rPr>
      </w:pPr>
      <w:moveTo w:id="139" w:author="Tony" w:date="2024-05-18T12:58:00Z">
        <w:r w:rsidRPr="001277F7">
          <w:rPr>
            <w:rFonts w:ascii="宋体" w:hAnsi="宋体" w:hint="eastAsia"/>
          </w:rPr>
          <w:t>所以时间复杂度为</w:t>
        </w:r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k</m:t>
                  </m: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</m:oMath>
      </w:moveTo>
    </w:p>
    <w:p w14:paraId="459DA852" w14:textId="77777777" w:rsidR="00625237" w:rsidRDefault="00625237" w:rsidP="00625237">
      <w:pPr>
        <w:ind w:firstLine="405"/>
        <w:rPr>
          <w:moveTo w:id="140" w:author="Tony" w:date="2024-05-18T12:58:00Z"/>
          <w:rFonts w:ascii="宋体" w:hAnsi="宋体"/>
        </w:rPr>
      </w:pPr>
      <w:moveTo w:id="141" w:author="Tony" w:date="2024-05-18T12:58:00Z">
        <w:r>
          <w:rPr>
            <w:rFonts w:ascii="宋体" w:hAnsi="宋体" w:hint="eastAsia"/>
          </w:rPr>
          <w:t>（3）数据验证时间复杂度：</w:t>
        </w:r>
      </w:moveTo>
    </w:p>
    <w:p w14:paraId="4C4F2050" w14:textId="77777777" w:rsidR="00625237" w:rsidRPr="001277F7" w:rsidRDefault="00625237" w:rsidP="00625237">
      <w:pPr>
        <w:ind w:left="405" w:firstLine="420"/>
        <w:rPr>
          <w:moveTo w:id="142" w:author="Tony" w:date="2024-05-18T12:58:00Z"/>
          <w:rFonts w:ascii="宋体" w:hAnsi="宋体" w:hint="eastAsia"/>
        </w:rPr>
      </w:pPr>
      <w:moveTo w:id="143" w:author="Tony" w:date="2024-05-18T12:58:00Z">
        <w:r>
          <w:rPr>
            <w:rFonts w:ascii="宋体" w:hAnsi="宋体" w:hint="eastAsia"/>
          </w:rPr>
          <w:t>①固定鸡蛋数量为10</w:t>
        </w:r>
        <w:r>
          <w:rPr>
            <w:rFonts w:ascii="宋体" w:hAnsi="宋体"/>
          </w:rPr>
          <w:t>0</w:t>
        </w:r>
        <w:r>
          <w:rPr>
            <w:rFonts w:ascii="宋体" w:hAnsi="宋体" w:hint="eastAsia"/>
          </w:rPr>
          <w:t>0，逐渐增加楼层数，根据时间复杂度</w:t>
        </w:r>
        <m:oMath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</w:rPr>
            <m:t>k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  <w:r>
          <w:rPr>
            <w:rFonts w:ascii="宋体" w:hAnsi="宋体" w:hint="eastAsia"/>
            <w:iCs/>
          </w:rPr>
          <w:t>，因为k次根号接近1，因此估计接近常函数，具体数据如下表所示：</w:t>
        </w:r>
      </w:moveTo>
    </w:p>
    <w:p w14:paraId="129784B1" w14:textId="77777777" w:rsidR="00625237" w:rsidRDefault="00625237" w:rsidP="00625237">
      <w:pPr>
        <w:ind w:firstLine="435"/>
        <w:jc w:val="center"/>
        <w:rPr>
          <w:moveTo w:id="144" w:author="Tony" w:date="2024-05-18T12:58:00Z"/>
          <w:rFonts w:ascii="宋体" w:hAnsi="宋体"/>
        </w:rPr>
      </w:pPr>
      <w:moveTo w:id="145" w:author="Tony" w:date="2024-05-18T12:58:00Z">
        <w:r>
          <w:rPr>
            <w:rFonts w:ascii="宋体" w:hAnsi="宋体"/>
            <w:noProof/>
          </w:rPr>
          <w:drawing>
            <wp:inline distT="0" distB="0" distL="0" distR="0" wp14:anchorId="03D840F4" wp14:editId="1A407249">
              <wp:extent cx="4461036" cy="898543"/>
              <wp:effectExtent l="0" t="0" r="0" b="0"/>
              <wp:docPr id="38" name="图片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12199" cy="90884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moveTo>
    </w:p>
    <w:p w14:paraId="59CA35CB" w14:textId="77777777" w:rsidR="00625237" w:rsidRDefault="00625237" w:rsidP="00625237">
      <w:pPr>
        <w:ind w:firstLine="435"/>
        <w:jc w:val="center"/>
        <w:rPr>
          <w:moveTo w:id="146" w:author="Tony" w:date="2024-05-18T12:58:00Z"/>
          <w:rFonts w:ascii="宋体" w:hAnsi="宋体"/>
        </w:rPr>
      </w:pPr>
      <w:moveTo w:id="147" w:author="Tony" w:date="2024-05-18T12:58:00Z">
        <w:r w:rsidRPr="005146FB">
          <w:rPr>
            <w:rFonts w:ascii="宋体" w:hAnsi="宋体"/>
          </w:rPr>
          <w:drawing>
            <wp:inline distT="0" distB="0" distL="0" distR="0" wp14:anchorId="356D235A" wp14:editId="36F1FC74">
              <wp:extent cx="2780198" cy="1671077"/>
              <wp:effectExtent l="0" t="0" r="1270" b="5715"/>
              <wp:docPr id="39" name="图片 5">
                <a:extLst xmlns:a="http://schemas.openxmlformats.org/drawingml/2006/main">
                  <a:ext uri="{FF2B5EF4-FFF2-40B4-BE49-F238E27FC236}">
                    <a16:creationId xmlns:a16="http://schemas.microsoft.com/office/drawing/2014/main" id="{0282CC3B-3D1F-43B3-921D-AF981A7C639F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5">
                        <a:extLst>
                          <a:ext uri="{FF2B5EF4-FFF2-40B4-BE49-F238E27FC236}">
                            <a16:creationId xmlns:a16="http://schemas.microsoft.com/office/drawing/2014/main" id="{0282CC3B-3D1F-43B3-921D-AF981A7C639F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0973" cy="16835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3D7E8F21" w14:textId="77777777" w:rsidR="00625237" w:rsidRDefault="00625237" w:rsidP="00625237">
      <w:pPr>
        <w:ind w:left="405" w:firstLine="435"/>
        <w:rPr>
          <w:moveTo w:id="148" w:author="Tony" w:date="2024-05-18T12:58:00Z"/>
          <w:rFonts w:ascii="宋体" w:hAnsi="宋体"/>
        </w:rPr>
      </w:pPr>
      <w:moveTo w:id="149" w:author="Tony" w:date="2024-05-18T12:58:00Z">
        <w:r>
          <w:rPr>
            <w:rFonts w:ascii="宋体" w:hAnsi="宋体" w:hint="eastAsia"/>
          </w:rPr>
          <w:t>②固定楼层数为1</w:t>
        </w:r>
        <w:r>
          <w:rPr>
            <w:rFonts w:ascii="宋体" w:hAnsi="宋体"/>
          </w:rPr>
          <w:t>0</w:t>
        </w:r>
        <w:r>
          <w:rPr>
            <w:rFonts w:ascii="宋体" w:hAnsi="宋体" w:hint="eastAsia"/>
          </w:rPr>
          <w:t>00，逐渐增加鸡蛋数，根据时间复杂度</w:t>
        </w:r>
        <m:oMath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</w:rPr>
            <m:t>k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  <w:r>
          <w:rPr>
            <w:rFonts w:ascii="宋体" w:hAnsi="宋体" w:hint="eastAsia"/>
            <w:iCs/>
          </w:rPr>
          <w:t>，可以估计是以线性增长，具体数据如下表所示：</w:t>
        </w:r>
      </w:moveTo>
    </w:p>
    <w:p w14:paraId="3B45AB6C" w14:textId="77777777" w:rsidR="00625237" w:rsidRDefault="00625237" w:rsidP="00625237">
      <w:pPr>
        <w:ind w:firstLine="435"/>
        <w:jc w:val="center"/>
        <w:rPr>
          <w:moveTo w:id="150" w:author="Tony" w:date="2024-05-18T12:58:00Z"/>
          <w:rFonts w:ascii="宋体" w:hAnsi="宋体"/>
        </w:rPr>
      </w:pPr>
      <w:moveTo w:id="151" w:author="Tony" w:date="2024-05-18T12:58:00Z">
        <w:r>
          <w:rPr>
            <w:rFonts w:ascii="宋体" w:hAnsi="宋体"/>
            <w:noProof/>
          </w:rPr>
          <w:drawing>
            <wp:inline distT="0" distB="0" distL="0" distR="0" wp14:anchorId="7C6EAFED" wp14:editId="3D60035F">
              <wp:extent cx="4376434" cy="882452"/>
              <wp:effectExtent l="0" t="0" r="5080" b="0"/>
              <wp:docPr id="40" name="图片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0896" cy="88738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moveTo>
    </w:p>
    <w:p w14:paraId="7ACE1E2E" w14:textId="77777777" w:rsidR="00625237" w:rsidRDefault="00625237" w:rsidP="00625237">
      <w:pPr>
        <w:ind w:firstLine="435"/>
        <w:jc w:val="center"/>
        <w:rPr>
          <w:moveTo w:id="152" w:author="Tony" w:date="2024-05-18T12:58:00Z"/>
          <w:rFonts w:ascii="宋体" w:hAnsi="宋体"/>
        </w:rPr>
      </w:pPr>
      <w:moveTo w:id="153" w:author="Tony" w:date="2024-05-18T12:58:00Z">
        <w:r w:rsidRPr="00F10085">
          <w:rPr>
            <w:rFonts w:ascii="宋体" w:hAnsi="宋体"/>
          </w:rPr>
          <w:lastRenderedPageBreak/>
          <w:drawing>
            <wp:inline distT="0" distB="0" distL="0" distR="0" wp14:anchorId="276E191F" wp14:editId="45C68A49">
              <wp:extent cx="2848911" cy="1712378"/>
              <wp:effectExtent l="0" t="0" r="8890" b="2540"/>
              <wp:docPr id="41" name="图片 8">
                <a:extLst xmlns:a="http://schemas.openxmlformats.org/drawingml/2006/main">
                  <a:ext uri="{FF2B5EF4-FFF2-40B4-BE49-F238E27FC236}">
                    <a16:creationId xmlns:a16="http://schemas.microsoft.com/office/drawing/2014/main" id="{4C66AB30-086E-4CA8-9352-106FFDA7BE26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8">
                        <a:extLst>
                          <a:ext uri="{FF2B5EF4-FFF2-40B4-BE49-F238E27FC236}">
                            <a16:creationId xmlns:a16="http://schemas.microsoft.com/office/drawing/2014/main" id="{4C66AB30-086E-4CA8-9352-106FFDA7BE26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5669" cy="1722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14:paraId="5068C3A5" w14:textId="77777777" w:rsidR="00625237" w:rsidRPr="00F10085" w:rsidDel="00625237" w:rsidRDefault="00625237" w:rsidP="00625237">
      <w:pPr>
        <w:ind w:firstLine="435"/>
        <w:rPr>
          <w:del w:id="154" w:author="Tony" w:date="2024-05-18T12:58:00Z"/>
          <w:moveTo w:id="155" w:author="Tony" w:date="2024-05-18T12:58:00Z"/>
        </w:rPr>
      </w:pPr>
      <w:moveTo w:id="156" w:author="Tony" w:date="2024-05-18T12:58:00Z">
        <w:r>
          <w:rPr>
            <w:rFonts w:ascii="宋体" w:hAnsi="宋体" w:hint="eastAsia"/>
          </w:rPr>
          <w:t>（4）</w:t>
        </w:r>
        <w:r w:rsidRPr="00F10085">
          <w:rPr>
            <w:rFonts w:hint="eastAsia"/>
          </w:rPr>
          <w:t>受到空间复杂度的影响，算法能处理的最大规模</w:t>
        </w:r>
        <w:r w:rsidRPr="00F10085">
          <w:rPr>
            <w:rFonts w:hint="eastAsia"/>
          </w:rPr>
          <w:t>150000</w:t>
        </w:r>
      </w:moveTo>
    </w:p>
    <w:p w14:paraId="5E26715F" w14:textId="77777777" w:rsidR="00625237" w:rsidDel="00625237" w:rsidRDefault="00625237" w:rsidP="00625237">
      <w:pPr>
        <w:ind w:firstLine="435"/>
        <w:rPr>
          <w:del w:id="157" w:author="Tony" w:date="2024-05-18T12:58:00Z"/>
          <w:moveTo w:id="158" w:author="Tony" w:date="2024-05-18T12:58:00Z"/>
          <w:rFonts w:ascii="宋体" w:hAnsi="宋体"/>
        </w:rPr>
      </w:pPr>
    </w:p>
    <w:moveToRangeEnd w:id="113"/>
    <w:p w14:paraId="703F0F92" w14:textId="77777777" w:rsidR="00625237" w:rsidRPr="00625237" w:rsidRDefault="00625237" w:rsidP="00625237">
      <w:pPr>
        <w:ind w:firstLine="435"/>
        <w:rPr>
          <w:ins w:id="159" w:author="Tony" w:date="2024-05-18T12:52:00Z"/>
          <w:rFonts w:ascii="宋体" w:hAnsi="宋体" w:hint="eastAsia"/>
          <w:rPrChange w:id="160" w:author="Tony" w:date="2024-05-18T12:58:00Z">
            <w:rPr>
              <w:ins w:id="161" w:author="Tony" w:date="2024-05-18T12:52:00Z"/>
              <w:rFonts w:ascii="宋体" w:hAnsi="宋体" w:hint="eastAsia"/>
            </w:rPr>
          </w:rPrChange>
        </w:rPr>
        <w:pPrChange w:id="162" w:author="Tony" w:date="2024-05-18T12:58:00Z">
          <w:pPr/>
        </w:pPrChange>
      </w:pPr>
    </w:p>
    <w:p w14:paraId="20DB765B" w14:textId="77777777" w:rsidR="00FB05B8" w:rsidRPr="00F10085" w:rsidRDefault="00FB05B8" w:rsidP="00057C38">
      <w:pPr>
        <w:rPr>
          <w:rFonts w:ascii="宋体" w:hAnsi="宋体" w:hint="eastAsia"/>
        </w:rPr>
      </w:pPr>
    </w:p>
    <w:p w14:paraId="167C3A5C" w14:textId="0AA93722" w:rsidR="001277F7" w:rsidRPr="00C66B70" w:rsidRDefault="008B2A0E" w:rsidP="008B2A0E">
      <w:pPr>
        <w:rPr>
          <w:rFonts w:ascii="宋体" w:hAnsi="宋体" w:hint="eastAsia"/>
          <w:b/>
        </w:rPr>
      </w:pPr>
      <w:r w:rsidRPr="00C66B70">
        <w:rPr>
          <w:rFonts w:ascii="宋体" w:hAnsi="宋体" w:hint="eastAsia"/>
          <w:b/>
        </w:rPr>
        <w:t>V.优化空间的逆向</w:t>
      </w:r>
      <w:proofErr w:type="spellStart"/>
      <w:r w:rsidRPr="00C66B70">
        <w:rPr>
          <w:rFonts w:ascii="宋体" w:hAnsi="宋体" w:hint="eastAsia"/>
          <w:b/>
        </w:rPr>
        <w:t>dp</w:t>
      </w:r>
      <w:proofErr w:type="spellEnd"/>
    </w:p>
    <w:p w14:paraId="015869BC" w14:textId="55601451" w:rsidR="008B2A0E" w:rsidRPr="008B2A0E" w:rsidRDefault="008B2A0E" w:rsidP="008B2A0E">
      <w:pPr>
        <w:ind w:firstLine="420"/>
      </w:pPr>
      <w:r>
        <w:rPr>
          <w:rFonts w:ascii="宋体" w:hAnsi="宋体" w:hint="eastAsia"/>
        </w:rPr>
        <w:t>（1）优化原理：</w:t>
      </w:r>
      <w:r w:rsidRPr="008B2A0E">
        <w:rPr>
          <w:rFonts w:hint="eastAsia"/>
        </w:rPr>
        <w:t>与第一种</w:t>
      </w:r>
      <w:proofErr w:type="spellStart"/>
      <w:r w:rsidRPr="008B2A0E">
        <w:rPr>
          <w:rFonts w:hint="eastAsia"/>
        </w:rPr>
        <w:t>dp</w:t>
      </w:r>
      <w:proofErr w:type="spellEnd"/>
      <w:r w:rsidRPr="008B2A0E">
        <w:rPr>
          <w:rFonts w:hint="eastAsia"/>
        </w:rPr>
        <w:t>优化相似，每轮的</w:t>
      </w:r>
      <w:proofErr w:type="spellStart"/>
      <w:r w:rsidRPr="008B2A0E">
        <w:rPr>
          <w:rFonts w:hint="eastAsia"/>
        </w:rPr>
        <w:t>dp</w:t>
      </w:r>
      <w:proofErr w:type="spellEnd"/>
      <w:r w:rsidRPr="008B2A0E">
        <w:rPr>
          <w:rFonts w:hint="eastAsia"/>
        </w:rPr>
        <w:t>只与上一轮的</w:t>
      </w:r>
      <w:proofErr w:type="spellStart"/>
      <w:r w:rsidRPr="008B2A0E">
        <w:rPr>
          <w:rFonts w:hint="eastAsia"/>
        </w:rPr>
        <w:t>dp</w:t>
      </w:r>
      <w:proofErr w:type="spellEnd"/>
      <w:r w:rsidRPr="008B2A0E">
        <w:rPr>
          <w:rFonts w:hint="eastAsia"/>
        </w:rPr>
        <w:t>有关，因此可以优化使用一个数组，因此其空间复杂度为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14:paraId="0735B7DC" w14:textId="562B17ED" w:rsidR="001277F7" w:rsidRPr="008B2A0E" w:rsidRDefault="008B2A0E" w:rsidP="008B2A0E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（2）数据验证：</w:t>
      </w:r>
    </w:p>
    <w:p w14:paraId="64619032" w14:textId="1B668590" w:rsidR="008B2A0E" w:rsidRPr="001277F7" w:rsidRDefault="008B2A0E" w:rsidP="008B2A0E">
      <w:pPr>
        <w:ind w:left="405" w:firstLine="420"/>
        <w:rPr>
          <w:rFonts w:ascii="宋体" w:hAnsi="宋体" w:hint="eastAsia"/>
        </w:rPr>
      </w:pPr>
      <w:r>
        <w:rPr>
          <w:rFonts w:ascii="宋体" w:hAnsi="宋体" w:hint="eastAsia"/>
        </w:rPr>
        <w:t>①固定鸡蛋数量为10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，逐渐增加楼层数，根据时间复杂度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k</m:t>
        </m:r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rPr>
          <w:rFonts w:ascii="宋体" w:hAnsi="宋体" w:hint="eastAsia"/>
          <w:iCs/>
        </w:rPr>
        <w:t>，因为k次根号接近1，因此估计接近常函数，具体数据如下表所示：</w:t>
      </w:r>
    </w:p>
    <w:p w14:paraId="1B9691A7" w14:textId="038D5AA1" w:rsidR="001277F7" w:rsidRPr="008B2A0E" w:rsidRDefault="008B2A0E" w:rsidP="008B2A0E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1C54A3D1" wp14:editId="479FFDF8">
            <wp:extent cx="4075158" cy="825204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52" cy="8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50D9B" w14:textId="4B447D56" w:rsidR="001277F7" w:rsidRDefault="008B2A0E" w:rsidP="008B2A0E">
      <w:pPr>
        <w:ind w:firstLine="435"/>
        <w:jc w:val="center"/>
        <w:rPr>
          <w:rFonts w:ascii="宋体" w:hAnsi="宋体" w:hint="eastAsia"/>
        </w:rPr>
      </w:pPr>
      <w:r w:rsidRPr="008B2A0E">
        <w:rPr>
          <w:rFonts w:ascii="宋体" w:hAnsi="宋体"/>
        </w:rPr>
        <w:drawing>
          <wp:inline distT="0" distB="0" distL="0" distR="0" wp14:anchorId="1D893C7D" wp14:editId="60257F5E">
            <wp:extent cx="2805175" cy="1686090"/>
            <wp:effectExtent l="0" t="0" r="0" b="0"/>
            <wp:docPr id="25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C9348EBC-CDE2-4319-8C75-0900B13795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C9348EBC-CDE2-4319-8C75-0900B13795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12784" cy="16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1F0" w14:textId="471EB2F0" w:rsidR="008B2A0E" w:rsidRDefault="008B2A0E" w:rsidP="008B2A0E">
      <w:pPr>
        <w:ind w:left="405" w:firstLine="435"/>
        <w:rPr>
          <w:rFonts w:ascii="宋体" w:hAnsi="宋体"/>
        </w:rPr>
      </w:pPr>
      <w:r>
        <w:rPr>
          <w:rFonts w:ascii="宋体" w:hAnsi="宋体" w:hint="eastAsia"/>
        </w:rPr>
        <w:t>②固定楼层数为1</w:t>
      </w:r>
      <w:r>
        <w:rPr>
          <w:rFonts w:ascii="宋体" w:hAnsi="宋体"/>
        </w:rPr>
        <w:t>0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00，逐渐增加鸡蛋数，根据时间复杂度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k</m:t>
        </m:r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rPr>
          <w:rFonts w:ascii="宋体" w:hAnsi="宋体" w:hint="eastAsia"/>
          <w:iCs/>
        </w:rPr>
        <w:t>，可以估计是以线性增长，具体数据如下表所示：</w:t>
      </w:r>
    </w:p>
    <w:p w14:paraId="7ECA6310" w14:textId="4B42694B" w:rsidR="0016748E" w:rsidRPr="00C66B70" w:rsidRDefault="00C66B70" w:rsidP="00C66B70">
      <w:pPr>
        <w:ind w:firstLine="435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1BC68A9" wp14:editId="14F33D09">
            <wp:extent cx="3993599" cy="808689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70" cy="818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718F5" w14:textId="77777777" w:rsidR="00C66B70" w:rsidRDefault="00C66B70" w:rsidP="00C66B70">
      <w:pPr>
        <w:ind w:firstLine="435"/>
        <w:jc w:val="center"/>
        <w:rPr>
          <w:rFonts w:ascii="宋体" w:hAnsi="宋体"/>
        </w:rPr>
      </w:pPr>
      <w:r w:rsidRPr="00C66B70">
        <w:rPr>
          <w:rFonts w:ascii="宋体" w:hAnsi="宋体"/>
        </w:rPr>
        <w:lastRenderedPageBreak/>
        <w:drawing>
          <wp:inline distT="0" distB="0" distL="0" distR="0" wp14:anchorId="73658304" wp14:editId="0862CFBC">
            <wp:extent cx="2759057" cy="1658369"/>
            <wp:effectExtent l="0" t="0" r="3810" b="0"/>
            <wp:docPr id="27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46E90AA1-C8D2-40E7-B803-04441BC1B1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46E90AA1-C8D2-40E7-B803-04441BC1B1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854" cy="16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C118" w14:textId="4A0C1E16" w:rsidR="008B2A0E" w:rsidRDefault="00C66B70" w:rsidP="00C66B70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="000D17F6">
        <w:rPr>
          <w:rFonts w:ascii="宋体" w:hAnsi="宋体" w:hint="eastAsia"/>
        </w:rPr>
        <w:t>最大数据处理规模：</w:t>
      </w:r>
      <w:r w:rsidR="000D17F6" w:rsidRPr="000D17F6">
        <w:rPr>
          <w:rFonts w:ascii="宋体" w:hAnsi="宋体"/>
        </w:rPr>
        <w:t>5000000</w:t>
      </w:r>
    </w:p>
    <w:p w14:paraId="76D04867" w14:textId="2F768484" w:rsidR="008B2A0E" w:rsidRDefault="008B2A0E" w:rsidP="00DD1293">
      <w:pPr>
        <w:ind w:firstLine="435"/>
        <w:rPr>
          <w:rFonts w:ascii="宋体" w:hAnsi="宋体"/>
        </w:rPr>
      </w:pPr>
    </w:p>
    <w:p w14:paraId="70C68169" w14:textId="7070ACED" w:rsidR="008B2A0E" w:rsidRPr="00EA3C44" w:rsidRDefault="00EA3C44" w:rsidP="00EA3C44">
      <w:pPr>
        <w:rPr>
          <w:rFonts w:ascii="宋体" w:hAnsi="宋体" w:hint="eastAsia"/>
          <w:b/>
          <w:sz w:val="28"/>
          <w:szCs w:val="28"/>
        </w:rPr>
      </w:pPr>
      <w:r w:rsidRPr="00EA3C44">
        <w:rPr>
          <w:rFonts w:ascii="宋体" w:hAnsi="宋体" w:hint="eastAsia"/>
          <w:b/>
          <w:sz w:val="28"/>
          <w:szCs w:val="28"/>
        </w:rPr>
        <w:t>四.实验结论</w:t>
      </w:r>
    </w:p>
    <w:p w14:paraId="0CFB8627" w14:textId="67B72328" w:rsidR="008B2A0E" w:rsidRDefault="00EA3C44" w:rsidP="00DD1293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通过本次实验了解了动态规划的使用，本质上动态规划也是搜索，但是</w:t>
      </w:r>
      <w:proofErr w:type="spellStart"/>
      <w:r>
        <w:rPr>
          <w:rFonts w:ascii="宋体" w:hAnsi="宋体" w:hint="eastAsia"/>
        </w:rPr>
        <w:t>dp</w:t>
      </w:r>
      <w:proofErr w:type="spellEnd"/>
      <w:r>
        <w:rPr>
          <w:rFonts w:ascii="宋体" w:hAnsi="宋体" w:hint="eastAsia"/>
        </w:rPr>
        <w:t>通过记录之前的结果，并通过状态转移方程得到当前结果，可以减少搜索的深度，大大优化了时间。建立状态转移表的过程也可以使用不同的方法，通过不同方式优化搜索的时间。同时，可以根据状态转移方程使用的数据进行空间复杂度优化。经过数据检验可以知道，测试一个算法的数据处理范围不仅受到时间复杂度影响，空间复杂</w:t>
      </w:r>
      <w:proofErr w:type="gramStart"/>
      <w:r>
        <w:rPr>
          <w:rFonts w:ascii="宋体" w:hAnsi="宋体" w:hint="eastAsia"/>
        </w:rPr>
        <w:t>度同样</w:t>
      </w:r>
      <w:proofErr w:type="gramEnd"/>
      <w:r>
        <w:rPr>
          <w:rFonts w:ascii="宋体" w:hAnsi="宋体" w:hint="eastAsia"/>
        </w:rPr>
        <w:t>也会影响。在使用二维数组时两个维度分别存放什么数据也会影响效率，这是因为在地址空间查找时，若第二个维度较大，探查时需要进行较大的跳转，增加寻找的时间。</w:t>
      </w:r>
    </w:p>
    <w:p w14:paraId="0FD91C68" w14:textId="398D000E" w:rsidR="0016748E" w:rsidDel="00E214D0" w:rsidRDefault="0016748E" w:rsidP="00E214D0">
      <w:pPr>
        <w:rPr>
          <w:del w:id="163" w:author="Tony" w:date="2024-05-18T13:09:00Z"/>
          <w:rFonts w:ascii="宋体" w:hAnsi="宋体"/>
        </w:rPr>
      </w:pPr>
    </w:p>
    <w:p w14:paraId="7147D8B3" w14:textId="77777777" w:rsidR="00E214D0" w:rsidRDefault="00E214D0" w:rsidP="00DD1293">
      <w:pPr>
        <w:ind w:firstLine="435"/>
        <w:rPr>
          <w:ins w:id="164" w:author="Tony" w:date="2024-05-18T13:09:00Z"/>
          <w:rFonts w:ascii="宋体" w:hAnsi="宋体" w:hint="eastAsia"/>
        </w:rPr>
      </w:pPr>
    </w:p>
    <w:p w14:paraId="48A93BE1" w14:textId="1F6AF710" w:rsidR="0016748E" w:rsidDel="00E214D0" w:rsidRDefault="0016748E" w:rsidP="00DD1293">
      <w:pPr>
        <w:ind w:firstLine="435"/>
        <w:rPr>
          <w:del w:id="165" w:author="Tony" w:date="2024-05-18T13:09:00Z"/>
          <w:rFonts w:ascii="宋体" w:hAnsi="宋体" w:hint="eastAsia"/>
        </w:rPr>
      </w:pPr>
    </w:p>
    <w:p w14:paraId="6594EFDC" w14:textId="1DC2BCF7" w:rsidR="0016748E" w:rsidDel="00E214D0" w:rsidRDefault="0016748E" w:rsidP="00DD1293">
      <w:pPr>
        <w:ind w:firstLine="435"/>
        <w:rPr>
          <w:del w:id="166" w:author="Tony" w:date="2024-05-18T13:09:00Z"/>
          <w:rFonts w:ascii="宋体" w:hAnsi="宋体" w:hint="eastAsia"/>
        </w:rPr>
      </w:pPr>
    </w:p>
    <w:p w14:paraId="52D814BD" w14:textId="77777777" w:rsidR="0016748E" w:rsidRDefault="0016748E" w:rsidP="00E214D0">
      <w:pPr>
        <w:rPr>
          <w:rFonts w:ascii="宋体" w:hAnsi="宋体" w:hint="eastAsia"/>
        </w:rPr>
        <w:pPrChange w:id="167" w:author="Tony" w:date="2024-05-18T13:09:00Z">
          <w:pPr>
            <w:ind w:firstLine="435"/>
          </w:pPr>
        </w:pPrChange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7777777" w:rsidR="00342765" w:rsidRPr="00DD1293" w:rsidRDefault="00342765"/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C71F" w14:textId="77777777" w:rsidR="005A7EC9" w:rsidRDefault="005A7EC9" w:rsidP="00DD1293">
      <w:r>
        <w:separator/>
      </w:r>
    </w:p>
  </w:endnote>
  <w:endnote w:type="continuationSeparator" w:id="0">
    <w:p w14:paraId="3E75E318" w14:textId="77777777" w:rsidR="005A7EC9" w:rsidRDefault="005A7EC9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36CD" w14:textId="77777777" w:rsidR="005A7EC9" w:rsidRDefault="005A7EC9" w:rsidP="00DD1293">
      <w:r>
        <w:separator/>
      </w:r>
    </w:p>
  </w:footnote>
  <w:footnote w:type="continuationSeparator" w:id="0">
    <w:p w14:paraId="05DB2E2F" w14:textId="77777777" w:rsidR="005A7EC9" w:rsidRDefault="005A7EC9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52CDA"/>
    <w:rsid w:val="00057C38"/>
    <w:rsid w:val="00091811"/>
    <w:rsid w:val="00094627"/>
    <w:rsid w:val="000A162B"/>
    <w:rsid w:val="000D17F6"/>
    <w:rsid w:val="000D1F50"/>
    <w:rsid w:val="0011366B"/>
    <w:rsid w:val="001263A2"/>
    <w:rsid w:val="001277F7"/>
    <w:rsid w:val="00136B30"/>
    <w:rsid w:val="001408AE"/>
    <w:rsid w:val="001510B5"/>
    <w:rsid w:val="0016442B"/>
    <w:rsid w:val="001647EA"/>
    <w:rsid w:val="00165A63"/>
    <w:rsid w:val="0016748E"/>
    <w:rsid w:val="0018524E"/>
    <w:rsid w:val="001C5672"/>
    <w:rsid w:val="001C6609"/>
    <w:rsid w:val="001D2C94"/>
    <w:rsid w:val="001E742E"/>
    <w:rsid w:val="001F6A9E"/>
    <w:rsid w:val="00205C26"/>
    <w:rsid w:val="00243892"/>
    <w:rsid w:val="0024562D"/>
    <w:rsid w:val="00246394"/>
    <w:rsid w:val="002963EC"/>
    <w:rsid w:val="002D5128"/>
    <w:rsid w:val="002F6B4E"/>
    <w:rsid w:val="00342765"/>
    <w:rsid w:val="003535AE"/>
    <w:rsid w:val="00355797"/>
    <w:rsid w:val="00383CE3"/>
    <w:rsid w:val="00385AF6"/>
    <w:rsid w:val="003A14AC"/>
    <w:rsid w:val="003B6A58"/>
    <w:rsid w:val="003B731F"/>
    <w:rsid w:val="003C5E14"/>
    <w:rsid w:val="003E06D6"/>
    <w:rsid w:val="0040017E"/>
    <w:rsid w:val="00404E9B"/>
    <w:rsid w:val="00440A80"/>
    <w:rsid w:val="00444A1B"/>
    <w:rsid w:val="00445A28"/>
    <w:rsid w:val="004818AF"/>
    <w:rsid w:val="004839F9"/>
    <w:rsid w:val="00495870"/>
    <w:rsid w:val="004A0D80"/>
    <w:rsid w:val="004B435A"/>
    <w:rsid w:val="004B4DDE"/>
    <w:rsid w:val="004B7FF1"/>
    <w:rsid w:val="004D34E1"/>
    <w:rsid w:val="005073E8"/>
    <w:rsid w:val="005146FB"/>
    <w:rsid w:val="00580227"/>
    <w:rsid w:val="00583006"/>
    <w:rsid w:val="005A7EC9"/>
    <w:rsid w:val="005E38AE"/>
    <w:rsid w:val="00604C4D"/>
    <w:rsid w:val="006158F8"/>
    <w:rsid w:val="00620DF4"/>
    <w:rsid w:val="00625237"/>
    <w:rsid w:val="00655D18"/>
    <w:rsid w:val="00663457"/>
    <w:rsid w:val="00673DE3"/>
    <w:rsid w:val="006A69CC"/>
    <w:rsid w:val="006E19CD"/>
    <w:rsid w:val="006F06BE"/>
    <w:rsid w:val="00700127"/>
    <w:rsid w:val="00727E4C"/>
    <w:rsid w:val="00730847"/>
    <w:rsid w:val="00734152"/>
    <w:rsid w:val="0073478A"/>
    <w:rsid w:val="00750663"/>
    <w:rsid w:val="00754998"/>
    <w:rsid w:val="007626F0"/>
    <w:rsid w:val="00767526"/>
    <w:rsid w:val="007F032F"/>
    <w:rsid w:val="00827AD6"/>
    <w:rsid w:val="00830BA8"/>
    <w:rsid w:val="00834030"/>
    <w:rsid w:val="00846A21"/>
    <w:rsid w:val="00860242"/>
    <w:rsid w:val="008B2A0E"/>
    <w:rsid w:val="008B31F3"/>
    <w:rsid w:val="008F7171"/>
    <w:rsid w:val="00906DB1"/>
    <w:rsid w:val="00924662"/>
    <w:rsid w:val="00942465"/>
    <w:rsid w:val="00946A37"/>
    <w:rsid w:val="00954F22"/>
    <w:rsid w:val="0096364E"/>
    <w:rsid w:val="009B53FA"/>
    <w:rsid w:val="009D6E4E"/>
    <w:rsid w:val="00A43888"/>
    <w:rsid w:val="00A87A75"/>
    <w:rsid w:val="00A90B0B"/>
    <w:rsid w:val="00A95D72"/>
    <w:rsid w:val="00AC317B"/>
    <w:rsid w:val="00AF1FBF"/>
    <w:rsid w:val="00B22A53"/>
    <w:rsid w:val="00B22ABB"/>
    <w:rsid w:val="00B32193"/>
    <w:rsid w:val="00B922BE"/>
    <w:rsid w:val="00BB1B31"/>
    <w:rsid w:val="00BD3031"/>
    <w:rsid w:val="00BE7625"/>
    <w:rsid w:val="00BF2875"/>
    <w:rsid w:val="00C13C89"/>
    <w:rsid w:val="00C66B70"/>
    <w:rsid w:val="00C80EF6"/>
    <w:rsid w:val="00C84470"/>
    <w:rsid w:val="00CA4385"/>
    <w:rsid w:val="00CA56CF"/>
    <w:rsid w:val="00CB7346"/>
    <w:rsid w:val="00CC265A"/>
    <w:rsid w:val="00CC7498"/>
    <w:rsid w:val="00CF2710"/>
    <w:rsid w:val="00D017C0"/>
    <w:rsid w:val="00D061E7"/>
    <w:rsid w:val="00D07060"/>
    <w:rsid w:val="00D15340"/>
    <w:rsid w:val="00D26FEE"/>
    <w:rsid w:val="00D51466"/>
    <w:rsid w:val="00D54BED"/>
    <w:rsid w:val="00D6237C"/>
    <w:rsid w:val="00D70B7C"/>
    <w:rsid w:val="00DC0DB1"/>
    <w:rsid w:val="00DD1293"/>
    <w:rsid w:val="00DE41E8"/>
    <w:rsid w:val="00DE74B6"/>
    <w:rsid w:val="00DF1464"/>
    <w:rsid w:val="00DF4D05"/>
    <w:rsid w:val="00E00AE3"/>
    <w:rsid w:val="00E214D0"/>
    <w:rsid w:val="00E31E3F"/>
    <w:rsid w:val="00E32CAA"/>
    <w:rsid w:val="00E32E07"/>
    <w:rsid w:val="00E43748"/>
    <w:rsid w:val="00E92FB9"/>
    <w:rsid w:val="00EA3C44"/>
    <w:rsid w:val="00EB0823"/>
    <w:rsid w:val="00ED3C87"/>
    <w:rsid w:val="00EE03B7"/>
    <w:rsid w:val="00EF7E30"/>
    <w:rsid w:val="00F10085"/>
    <w:rsid w:val="00F170B8"/>
    <w:rsid w:val="00F22D4C"/>
    <w:rsid w:val="00F37379"/>
    <w:rsid w:val="00F46C50"/>
    <w:rsid w:val="00F51FA4"/>
    <w:rsid w:val="00F708F7"/>
    <w:rsid w:val="00F963DF"/>
    <w:rsid w:val="00FB05B8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BB1B31"/>
    <w:rPr>
      <w:color w:val="808080"/>
    </w:rPr>
  </w:style>
  <w:style w:type="paragraph" w:styleId="aa">
    <w:name w:val="Normal (Web)"/>
    <w:basedOn w:val="a"/>
    <w:uiPriority w:val="99"/>
    <w:semiHidden/>
    <w:unhideWhenUsed/>
    <w:rsid w:val="00BD30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D017C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7C0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0E83-4914-434A-B387-83A61B54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38</cp:revision>
  <dcterms:created xsi:type="dcterms:W3CDTF">2024-05-17T00:52:00Z</dcterms:created>
  <dcterms:modified xsi:type="dcterms:W3CDTF">2024-05-18T05:10:00Z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