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53E" w:rsidRDefault="0079253E"/>
    <w:p w:rsidR="0079253E" w:rsidRDefault="0079253E">
      <w:pPr>
        <w:jc w:val="center"/>
        <w:rPr>
          <w:rFonts w:ascii="宋体" w:hint="eastAsia"/>
          <w:b/>
          <w:bCs/>
          <w:sz w:val="44"/>
          <w:szCs w:val="44"/>
        </w:rPr>
      </w:pPr>
    </w:p>
    <w:p w:rsidR="0079253E" w:rsidRDefault="00664E9F">
      <w:pPr>
        <w:jc w:val="center"/>
        <w:rPr>
          <w:b/>
          <w:bCs/>
          <w:sz w:val="44"/>
          <w:szCs w:val="44"/>
        </w:rPr>
      </w:pPr>
      <w:r>
        <w:rPr>
          <w:rFonts w:ascii="宋体" w:cs="宋体" w:hint="eastAsia"/>
          <w:b/>
          <w:bCs/>
          <w:sz w:val="44"/>
          <w:szCs w:val="44"/>
        </w:rPr>
        <w:t>深</w:t>
      </w:r>
      <w:r>
        <w:rPr>
          <w:rFonts w:ascii="宋体" w:cs="宋体"/>
          <w:b/>
          <w:bCs/>
          <w:sz w:val="44"/>
          <w:szCs w:val="44"/>
        </w:rPr>
        <w:t xml:space="preserve"> </w:t>
      </w:r>
      <w:proofErr w:type="gramStart"/>
      <w:r>
        <w:rPr>
          <w:rFonts w:ascii="宋体" w:cs="宋体" w:hint="eastAsia"/>
          <w:b/>
          <w:bCs/>
          <w:sz w:val="44"/>
          <w:szCs w:val="44"/>
        </w:rPr>
        <w:t>圳</w:t>
      </w:r>
      <w:proofErr w:type="gramEnd"/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大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学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实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验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报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告</w:t>
      </w:r>
    </w:p>
    <w:p w:rsidR="0079253E" w:rsidRPr="000A0631" w:rsidRDefault="0079253E">
      <w:pPr>
        <w:rPr>
          <w:b/>
          <w:bCs/>
          <w:sz w:val="28"/>
          <w:szCs w:val="28"/>
        </w:rPr>
      </w:pPr>
    </w:p>
    <w:p w:rsidR="0079253E" w:rsidRDefault="0079253E">
      <w:pPr>
        <w:rPr>
          <w:b/>
          <w:bCs/>
          <w:sz w:val="28"/>
          <w:szCs w:val="28"/>
        </w:rPr>
      </w:pPr>
    </w:p>
    <w:p w:rsidR="0079253E" w:rsidRDefault="00664E9F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课程名称：</w:t>
      </w:r>
      <w:r w:rsidR="00447128" w:rsidRPr="00447128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447128" w:rsidRPr="00447128">
        <w:rPr>
          <w:rFonts w:cs="宋体"/>
          <w:b/>
          <w:bCs/>
          <w:sz w:val="28"/>
          <w:szCs w:val="28"/>
          <w:u w:val="single"/>
        </w:rPr>
        <w:t xml:space="preserve">             </w:t>
      </w:r>
      <w:r>
        <w:rPr>
          <w:rFonts w:cs="宋体"/>
          <w:b/>
          <w:bCs/>
          <w:sz w:val="28"/>
          <w:szCs w:val="28"/>
          <w:u w:val="single"/>
        </w:rPr>
        <w:t>Java</w:t>
      </w:r>
      <w:r>
        <w:rPr>
          <w:rFonts w:cs="宋体" w:hint="eastAsia"/>
          <w:b/>
          <w:bCs/>
          <w:sz w:val="28"/>
          <w:szCs w:val="28"/>
          <w:u w:val="single"/>
        </w:rPr>
        <w:t>程序设计</w:t>
      </w:r>
      <w:r>
        <w:rPr>
          <w:b/>
          <w:bCs/>
          <w:sz w:val="28"/>
          <w:szCs w:val="28"/>
          <w:u w:val="single"/>
        </w:rPr>
        <w:t xml:space="preserve">                                 </w:t>
      </w:r>
    </w:p>
    <w:p w:rsidR="0079253E" w:rsidRDefault="0079253E">
      <w:pPr>
        <w:rPr>
          <w:b/>
          <w:bCs/>
          <w:sz w:val="28"/>
          <w:szCs w:val="28"/>
        </w:rPr>
      </w:pPr>
    </w:p>
    <w:p w:rsidR="0079253E" w:rsidRDefault="00664E9F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实验项目名称</w:t>
      </w:r>
      <w:r>
        <w:rPr>
          <w:rFonts w:cs="宋体" w:hint="eastAsia"/>
          <w:b/>
          <w:bCs/>
          <w:sz w:val="28"/>
          <w:szCs w:val="28"/>
          <w:u w:val="single"/>
        </w:rPr>
        <w:t>：</w:t>
      </w:r>
      <w:r>
        <w:rPr>
          <w:rFonts w:cs="宋体" w:hint="eastAsia"/>
          <w:b/>
          <w:bCs/>
          <w:sz w:val="28"/>
          <w:szCs w:val="28"/>
          <w:u w:val="single"/>
        </w:rPr>
        <w:t xml:space="preserve">  </w:t>
      </w:r>
      <w:r w:rsidR="00447128">
        <w:rPr>
          <w:rFonts w:cs="宋体"/>
          <w:b/>
          <w:bCs/>
          <w:sz w:val="28"/>
          <w:szCs w:val="28"/>
          <w:u w:val="single"/>
        </w:rPr>
        <w:t xml:space="preserve">    </w:t>
      </w:r>
      <w:r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3F4A4C" w:rsidRPr="003F4A4C">
        <w:rPr>
          <w:rFonts w:cs="宋体" w:hint="eastAsia"/>
          <w:b/>
          <w:bCs/>
          <w:sz w:val="28"/>
          <w:szCs w:val="28"/>
          <w:u w:val="single"/>
        </w:rPr>
        <w:t>选实验</w:t>
      </w:r>
      <w:r w:rsidR="003F4A4C" w:rsidRPr="003F4A4C">
        <w:rPr>
          <w:rFonts w:cs="宋体" w:hint="eastAsia"/>
          <w:b/>
          <w:bCs/>
          <w:sz w:val="28"/>
          <w:szCs w:val="28"/>
          <w:u w:val="single"/>
        </w:rPr>
        <w:t>5 GUI</w:t>
      </w:r>
      <w:r w:rsidR="003F4A4C" w:rsidRPr="003F4A4C">
        <w:rPr>
          <w:rFonts w:cs="宋体" w:hint="eastAsia"/>
          <w:b/>
          <w:bCs/>
          <w:sz w:val="28"/>
          <w:szCs w:val="28"/>
          <w:u w:val="single"/>
        </w:rPr>
        <w:t>初级应用</w:t>
      </w:r>
      <w:r>
        <w:rPr>
          <w:rFonts w:cs="宋体" w:hint="eastAsia"/>
          <w:b/>
          <w:bCs/>
          <w:sz w:val="28"/>
          <w:szCs w:val="28"/>
          <w:u w:val="single"/>
        </w:rPr>
        <w:t xml:space="preserve">   </w:t>
      </w:r>
      <w:r>
        <w:rPr>
          <w:b/>
          <w:bCs/>
          <w:sz w:val="28"/>
          <w:szCs w:val="28"/>
          <w:u w:val="single"/>
        </w:rPr>
        <w:t xml:space="preserve">          </w:t>
      </w:r>
      <w:r>
        <w:rPr>
          <w:rFonts w:hint="eastAsia"/>
          <w:b/>
          <w:bCs/>
          <w:sz w:val="28"/>
          <w:szCs w:val="28"/>
          <w:u w:val="single"/>
        </w:rPr>
        <w:t xml:space="preserve">     </w:t>
      </w:r>
    </w:p>
    <w:p w:rsidR="0079253E" w:rsidRDefault="0079253E">
      <w:pPr>
        <w:rPr>
          <w:b/>
          <w:bCs/>
          <w:sz w:val="28"/>
          <w:szCs w:val="28"/>
        </w:rPr>
      </w:pPr>
    </w:p>
    <w:p w:rsidR="0079253E" w:rsidRDefault="00664E9F">
      <w:pPr>
        <w:rPr>
          <w:b/>
          <w:bCs/>
          <w:color w:val="000000"/>
          <w:sz w:val="28"/>
          <w:szCs w:val="28"/>
          <w:u w:val="single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学院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 </w:t>
      </w:r>
      <w:r w:rsidR="00447128"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  <w:r w:rsidR="00030C1E">
        <w:rPr>
          <w:rFonts w:hint="eastAsia"/>
          <w:b/>
          <w:bCs/>
          <w:color w:val="000000"/>
          <w:sz w:val="28"/>
          <w:szCs w:val="28"/>
          <w:u w:val="single"/>
        </w:rPr>
        <w:t>计算机与软件学院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 </w:t>
      </w:r>
    </w:p>
    <w:p w:rsidR="0079253E" w:rsidRDefault="0079253E">
      <w:pPr>
        <w:rPr>
          <w:b/>
          <w:bCs/>
          <w:color w:val="FF0000"/>
          <w:sz w:val="28"/>
          <w:szCs w:val="28"/>
        </w:rPr>
      </w:pPr>
    </w:p>
    <w:p w:rsidR="0079253E" w:rsidRDefault="00664E9F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专业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  </w:t>
      </w:r>
      <w:r w:rsidR="00447128">
        <w:rPr>
          <w:rFonts w:hint="eastAsia"/>
          <w:b/>
          <w:bCs/>
          <w:color w:val="000000"/>
          <w:sz w:val="28"/>
          <w:szCs w:val="28"/>
          <w:u w:val="single"/>
        </w:rPr>
        <w:t>计算机科学与技术（创新班）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</w:t>
      </w:r>
    </w:p>
    <w:p w:rsidR="0079253E" w:rsidRDefault="0079253E">
      <w:pPr>
        <w:rPr>
          <w:b/>
          <w:bCs/>
          <w:sz w:val="28"/>
          <w:szCs w:val="28"/>
        </w:rPr>
      </w:pPr>
    </w:p>
    <w:p w:rsidR="0079253E" w:rsidRDefault="00664E9F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指导教师</w:t>
      </w:r>
      <w:r>
        <w:rPr>
          <w:rFonts w:cs="宋体" w:hint="eastAsia"/>
          <w:b/>
          <w:bCs/>
          <w:sz w:val="28"/>
          <w:szCs w:val="28"/>
          <w:u w:val="single"/>
        </w:rPr>
        <w:t>：</w:t>
      </w:r>
      <w:r w:rsidR="00447128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447128">
        <w:rPr>
          <w:rFonts w:cs="宋体"/>
          <w:b/>
          <w:bCs/>
          <w:sz w:val="28"/>
          <w:szCs w:val="28"/>
          <w:u w:val="single"/>
        </w:rPr>
        <w:t xml:space="preserve">                 </w:t>
      </w:r>
      <w:r w:rsidR="00D6668E">
        <w:rPr>
          <w:rFonts w:cs="宋体" w:hint="eastAsia"/>
          <w:b/>
          <w:bCs/>
          <w:sz w:val="28"/>
          <w:szCs w:val="28"/>
          <w:u w:val="single"/>
        </w:rPr>
        <w:t>姚俊梅</w:t>
      </w:r>
      <w:r>
        <w:rPr>
          <w:b/>
          <w:bCs/>
          <w:sz w:val="28"/>
          <w:szCs w:val="28"/>
          <w:u w:val="single"/>
        </w:rPr>
        <w:t xml:space="preserve">                                        </w:t>
      </w:r>
    </w:p>
    <w:p w:rsidR="0079253E" w:rsidRDefault="0079253E">
      <w:pPr>
        <w:rPr>
          <w:b/>
          <w:bCs/>
          <w:sz w:val="28"/>
          <w:szCs w:val="28"/>
        </w:rPr>
      </w:pPr>
    </w:p>
    <w:p w:rsidR="0079253E" w:rsidRDefault="00664E9F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报告人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447128">
        <w:rPr>
          <w:rFonts w:cs="宋体" w:hint="eastAsia"/>
          <w:b/>
          <w:bCs/>
          <w:color w:val="000000"/>
          <w:sz w:val="28"/>
          <w:szCs w:val="28"/>
          <w:u w:val="single"/>
        </w:rPr>
        <w:t>何泽锋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cs="宋体" w:hint="eastAsia"/>
          <w:b/>
          <w:bCs/>
          <w:color w:val="000000"/>
          <w:sz w:val="28"/>
          <w:szCs w:val="28"/>
        </w:rPr>
        <w:t>学号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447128">
        <w:rPr>
          <w:rFonts w:cs="宋体" w:hint="eastAsia"/>
          <w:b/>
          <w:bCs/>
          <w:color w:val="000000"/>
          <w:sz w:val="28"/>
          <w:szCs w:val="28"/>
          <w:u w:val="single"/>
        </w:rPr>
        <w:t>2</w:t>
      </w:r>
      <w:r w:rsidR="00447128">
        <w:rPr>
          <w:rFonts w:cs="宋体"/>
          <w:b/>
          <w:bCs/>
          <w:color w:val="000000"/>
          <w:sz w:val="28"/>
          <w:szCs w:val="28"/>
          <w:u w:val="single"/>
        </w:rPr>
        <w:t>022150221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cs="宋体" w:hint="eastAsia"/>
          <w:b/>
          <w:bCs/>
          <w:color w:val="000000"/>
          <w:sz w:val="28"/>
          <w:szCs w:val="28"/>
        </w:rPr>
        <w:t>班级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447128">
        <w:rPr>
          <w:rFonts w:cs="宋体" w:hint="eastAsia"/>
          <w:b/>
          <w:bCs/>
          <w:color w:val="000000"/>
          <w:sz w:val="28"/>
          <w:szCs w:val="28"/>
          <w:u w:val="single"/>
        </w:rPr>
        <w:t>高性能特色班</w:t>
      </w:r>
      <w:r>
        <w:rPr>
          <w:b/>
          <w:bCs/>
          <w:color w:val="000000"/>
          <w:sz w:val="28"/>
          <w:szCs w:val="28"/>
          <w:u w:val="single"/>
        </w:rPr>
        <w:t xml:space="preserve">           </w:t>
      </w:r>
    </w:p>
    <w:p w:rsidR="0079253E" w:rsidRDefault="0079253E">
      <w:pPr>
        <w:rPr>
          <w:b/>
          <w:bCs/>
          <w:color w:val="FF0000"/>
          <w:sz w:val="28"/>
          <w:szCs w:val="28"/>
        </w:rPr>
      </w:pPr>
    </w:p>
    <w:p w:rsidR="0079253E" w:rsidRDefault="00664E9F">
      <w:pPr>
        <w:rPr>
          <w:b/>
          <w:bCs/>
          <w:color w:val="FF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实验时间：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B07235" w:rsidRPr="00B07235">
        <w:rPr>
          <w:rFonts w:cs="宋体" w:hint="eastAsia"/>
          <w:b/>
          <w:bCs/>
          <w:color w:val="000000"/>
          <w:sz w:val="28"/>
          <w:szCs w:val="28"/>
          <w:u w:val="single"/>
        </w:rPr>
        <w:t>202</w:t>
      </w:r>
      <w:r w:rsidR="009D34B3">
        <w:rPr>
          <w:rFonts w:cs="宋体"/>
          <w:b/>
          <w:bCs/>
          <w:color w:val="000000"/>
          <w:sz w:val="28"/>
          <w:szCs w:val="28"/>
          <w:u w:val="single"/>
        </w:rPr>
        <w:t>3</w:t>
      </w:r>
      <w:r w:rsidR="00B07235" w:rsidRPr="00B07235">
        <w:rPr>
          <w:rFonts w:cs="宋体" w:hint="eastAsia"/>
          <w:b/>
          <w:bCs/>
          <w:color w:val="000000"/>
          <w:sz w:val="28"/>
          <w:szCs w:val="28"/>
          <w:u w:val="single"/>
        </w:rPr>
        <w:t>年</w:t>
      </w:r>
      <w:r w:rsidR="00B07235" w:rsidRPr="00B07235">
        <w:rPr>
          <w:rFonts w:cs="宋体" w:hint="eastAsia"/>
          <w:b/>
          <w:bCs/>
          <w:color w:val="000000"/>
          <w:sz w:val="28"/>
          <w:szCs w:val="28"/>
          <w:u w:val="single"/>
        </w:rPr>
        <w:t>12</w:t>
      </w:r>
      <w:r w:rsidR="00B07235" w:rsidRPr="00B07235">
        <w:rPr>
          <w:rFonts w:cs="宋体" w:hint="eastAsia"/>
          <w:b/>
          <w:bCs/>
          <w:color w:val="000000"/>
          <w:sz w:val="28"/>
          <w:szCs w:val="28"/>
          <w:u w:val="single"/>
        </w:rPr>
        <w:t>月</w:t>
      </w:r>
      <w:r w:rsidR="009D34B3">
        <w:rPr>
          <w:rFonts w:cs="宋体"/>
          <w:b/>
          <w:bCs/>
          <w:color w:val="000000"/>
          <w:sz w:val="28"/>
          <w:szCs w:val="28"/>
          <w:u w:val="single"/>
        </w:rPr>
        <w:t>11</w:t>
      </w:r>
      <w:r w:rsidR="00B07235" w:rsidRPr="00B07235">
        <w:rPr>
          <w:rFonts w:cs="宋体" w:hint="eastAsia"/>
          <w:b/>
          <w:bCs/>
          <w:color w:val="000000"/>
          <w:sz w:val="28"/>
          <w:szCs w:val="28"/>
          <w:u w:val="single"/>
        </w:rPr>
        <w:t>日（周</w:t>
      </w:r>
      <w:r w:rsidR="009D34B3">
        <w:rPr>
          <w:rFonts w:cs="宋体" w:hint="eastAsia"/>
          <w:b/>
          <w:bCs/>
          <w:color w:val="000000"/>
          <w:sz w:val="28"/>
          <w:szCs w:val="28"/>
          <w:u w:val="single"/>
        </w:rPr>
        <w:t>一</w:t>
      </w:r>
      <w:r w:rsidR="00B07235" w:rsidRPr="00B07235">
        <w:rPr>
          <w:rFonts w:cs="宋体" w:hint="eastAsia"/>
          <w:b/>
          <w:bCs/>
          <w:color w:val="000000"/>
          <w:sz w:val="28"/>
          <w:szCs w:val="28"/>
          <w:u w:val="single"/>
        </w:rPr>
        <w:t>）</w:t>
      </w:r>
      <w:r w:rsidR="00B07235">
        <w:rPr>
          <w:rFonts w:cs="宋体" w:hint="eastAsia"/>
          <w:b/>
          <w:bCs/>
          <w:color w:val="000000"/>
          <w:sz w:val="28"/>
          <w:szCs w:val="28"/>
          <w:u w:val="single"/>
        </w:rPr>
        <w:t>~</w:t>
      </w:r>
      <w:r w:rsidR="00B07235" w:rsidRPr="00B07235">
        <w:rPr>
          <w:rFonts w:cs="宋体" w:hint="eastAsia"/>
          <w:b/>
          <w:bCs/>
          <w:color w:val="000000"/>
          <w:sz w:val="28"/>
          <w:szCs w:val="28"/>
          <w:u w:val="single"/>
        </w:rPr>
        <w:t>202</w:t>
      </w:r>
      <w:r w:rsidR="009D34B3">
        <w:rPr>
          <w:rFonts w:cs="宋体"/>
          <w:b/>
          <w:bCs/>
          <w:color w:val="000000"/>
          <w:sz w:val="28"/>
          <w:szCs w:val="28"/>
          <w:u w:val="single"/>
        </w:rPr>
        <w:t>3</w:t>
      </w:r>
      <w:r w:rsidR="00B07235" w:rsidRPr="00B07235">
        <w:rPr>
          <w:rFonts w:cs="宋体" w:hint="eastAsia"/>
          <w:b/>
          <w:bCs/>
          <w:color w:val="000000"/>
          <w:sz w:val="28"/>
          <w:szCs w:val="28"/>
          <w:u w:val="single"/>
        </w:rPr>
        <w:t>年</w:t>
      </w:r>
      <w:r w:rsidR="00B07235" w:rsidRPr="00B07235">
        <w:rPr>
          <w:rFonts w:cs="宋体" w:hint="eastAsia"/>
          <w:b/>
          <w:bCs/>
          <w:color w:val="000000"/>
          <w:sz w:val="28"/>
          <w:szCs w:val="28"/>
          <w:u w:val="single"/>
        </w:rPr>
        <w:t>12</w:t>
      </w:r>
      <w:r w:rsidR="00B07235" w:rsidRPr="00B07235">
        <w:rPr>
          <w:rFonts w:cs="宋体" w:hint="eastAsia"/>
          <w:b/>
          <w:bCs/>
          <w:color w:val="000000"/>
          <w:sz w:val="28"/>
          <w:szCs w:val="28"/>
          <w:u w:val="single"/>
        </w:rPr>
        <w:t>月</w:t>
      </w:r>
      <w:r w:rsidR="009D34B3">
        <w:rPr>
          <w:rFonts w:cs="宋体"/>
          <w:b/>
          <w:bCs/>
          <w:color w:val="000000"/>
          <w:sz w:val="28"/>
          <w:szCs w:val="28"/>
          <w:u w:val="single"/>
        </w:rPr>
        <w:t>16</w:t>
      </w:r>
      <w:r w:rsidR="00B07235" w:rsidRPr="00B07235">
        <w:rPr>
          <w:rFonts w:cs="宋体" w:hint="eastAsia"/>
          <w:b/>
          <w:bCs/>
          <w:color w:val="000000"/>
          <w:sz w:val="28"/>
          <w:szCs w:val="28"/>
          <w:u w:val="single"/>
        </w:rPr>
        <w:t>日（周</w:t>
      </w:r>
      <w:r w:rsidR="009D34B3">
        <w:rPr>
          <w:rFonts w:cs="宋体" w:hint="eastAsia"/>
          <w:b/>
          <w:bCs/>
          <w:color w:val="000000"/>
          <w:sz w:val="28"/>
          <w:szCs w:val="28"/>
          <w:u w:val="single"/>
        </w:rPr>
        <w:t>六</w:t>
      </w:r>
      <w:r w:rsidR="00B07235" w:rsidRPr="00B07235">
        <w:rPr>
          <w:rFonts w:cs="宋体" w:hint="eastAsia"/>
          <w:b/>
          <w:bCs/>
          <w:color w:val="000000"/>
          <w:sz w:val="28"/>
          <w:szCs w:val="28"/>
          <w:u w:val="single"/>
        </w:rPr>
        <w:t>）</w:t>
      </w:r>
    </w:p>
    <w:p w:rsidR="0079253E" w:rsidRDefault="0079253E">
      <w:pPr>
        <w:rPr>
          <w:b/>
          <w:bCs/>
          <w:color w:val="FF0000"/>
          <w:sz w:val="28"/>
          <w:szCs w:val="28"/>
        </w:rPr>
      </w:pPr>
    </w:p>
    <w:p w:rsidR="0079253E" w:rsidRDefault="00664E9F">
      <w:pPr>
        <w:ind w:left="899" w:hangingChars="320" w:hanging="899"/>
        <w:rPr>
          <w:b/>
          <w:bCs/>
          <w:color w:val="000000"/>
          <w:sz w:val="44"/>
          <w:szCs w:val="44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实验报告提交时间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     </w:t>
      </w:r>
    </w:p>
    <w:p w:rsidR="0079253E" w:rsidRDefault="0079253E">
      <w:pPr>
        <w:jc w:val="center"/>
        <w:rPr>
          <w:b/>
          <w:bCs/>
          <w:sz w:val="44"/>
          <w:szCs w:val="44"/>
        </w:rPr>
      </w:pPr>
    </w:p>
    <w:p w:rsidR="0079253E" w:rsidRDefault="00664E9F">
      <w:pPr>
        <w:jc w:val="center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教务部制</w:t>
      </w:r>
    </w:p>
    <w:tbl>
      <w:tblPr>
        <w:tblW w:w="82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0"/>
      </w:tblGrid>
      <w:tr w:rsidR="0079253E">
        <w:trPr>
          <w:trHeight w:val="4920"/>
        </w:trPr>
        <w:tc>
          <w:tcPr>
            <w:tcW w:w="8220" w:type="dxa"/>
          </w:tcPr>
          <w:p w:rsidR="0079253E" w:rsidRDefault="00664E9F">
            <w:pPr>
              <w:rPr>
                <w:b/>
                <w:bCs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</w:rPr>
              <w:lastRenderedPageBreak/>
              <w:t>实验目的与要求</w:t>
            </w:r>
            <w:r>
              <w:rPr>
                <w:rFonts w:cs="宋体" w:hint="eastAsia"/>
                <w:b/>
                <w:bCs/>
                <w:sz w:val="24"/>
                <w:szCs w:val="24"/>
              </w:rPr>
              <w:t>：</w:t>
            </w:r>
          </w:p>
          <w:p w:rsidR="0079253E" w:rsidRDefault="00664E9F">
            <w:r>
              <w:rPr>
                <w:rFonts w:cs="宋体" w:hint="eastAsia"/>
                <w:b/>
                <w:bCs/>
              </w:rPr>
              <w:t xml:space="preserve">    </w:t>
            </w:r>
            <w:r>
              <w:rPr>
                <w:rFonts w:cs="宋体" w:hint="eastAsia"/>
                <w:b/>
                <w:bCs/>
              </w:rPr>
              <w:t>实验目的：</w:t>
            </w:r>
            <w:r w:rsidR="000A0631">
              <w:t xml:space="preserve"> </w:t>
            </w:r>
            <w:r w:rsidR="0098479F" w:rsidRPr="0098479F">
              <w:rPr>
                <w:rFonts w:hint="eastAsia"/>
              </w:rPr>
              <w:t>初步掌握图形界面程序设计。</w:t>
            </w:r>
          </w:p>
          <w:p w:rsidR="0079253E" w:rsidRDefault="00664E9F">
            <w:pPr>
              <w:ind w:firstLine="420"/>
              <w:rPr>
                <w:rFonts w:cs="宋体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实验要求：</w:t>
            </w:r>
          </w:p>
          <w:p w:rsidR="0098479F" w:rsidRPr="0098479F" w:rsidRDefault="0098479F" w:rsidP="0098479F">
            <w:pPr>
              <w:ind w:firstLineChars="200" w:firstLine="420"/>
              <w:rPr>
                <w:rFonts w:cs="宋体"/>
                <w:bCs/>
              </w:rPr>
            </w:pPr>
            <w:r w:rsidRPr="0098479F">
              <w:rPr>
                <w:rFonts w:cs="宋体" w:hint="eastAsia"/>
                <w:bCs/>
              </w:rPr>
              <w:t>(1).</w:t>
            </w:r>
            <w:r w:rsidRPr="0098479F">
              <w:rPr>
                <w:rFonts w:cs="宋体" w:hint="eastAsia"/>
                <w:bCs/>
              </w:rPr>
              <w:t>使用</w:t>
            </w:r>
            <w:proofErr w:type="spellStart"/>
            <w:r w:rsidRPr="0098479F">
              <w:rPr>
                <w:rFonts w:cs="宋体" w:hint="eastAsia"/>
                <w:bCs/>
              </w:rPr>
              <w:t>JLab</w:t>
            </w:r>
            <w:r w:rsidR="009961AB">
              <w:rPr>
                <w:rFonts w:cs="宋体" w:hint="eastAsia"/>
                <w:bCs/>
              </w:rPr>
              <w:t>el</w:t>
            </w:r>
            <w:proofErr w:type="spellEnd"/>
            <w:r w:rsidRPr="0098479F">
              <w:rPr>
                <w:rFonts w:cs="宋体" w:hint="eastAsia"/>
                <w:bCs/>
              </w:rPr>
              <w:t>、</w:t>
            </w:r>
            <w:proofErr w:type="spellStart"/>
            <w:r w:rsidRPr="0098479F">
              <w:rPr>
                <w:rFonts w:cs="宋体" w:hint="eastAsia"/>
                <w:bCs/>
              </w:rPr>
              <w:t>JText</w:t>
            </w:r>
            <w:r w:rsidR="00F61B27">
              <w:rPr>
                <w:rFonts w:cs="宋体" w:hint="eastAsia"/>
                <w:bCs/>
              </w:rPr>
              <w:t>Area</w:t>
            </w:r>
            <w:proofErr w:type="spellEnd"/>
            <w:r w:rsidRPr="0098479F">
              <w:rPr>
                <w:rFonts w:cs="宋体" w:hint="eastAsia"/>
                <w:bCs/>
              </w:rPr>
              <w:t>、</w:t>
            </w:r>
            <w:proofErr w:type="spellStart"/>
            <w:r w:rsidRPr="0098479F">
              <w:rPr>
                <w:rFonts w:cs="宋体" w:hint="eastAsia"/>
                <w:bCs/>
              </w:rPr>
              <w:t>JButton</w:t>
            </w:r>
            <w:proofErr w:type="spellEnd"/>
            <w:r w:rsidR="00321CAA">
              <w:rPr>
                <w:rFonts w:cs="宋体" w:hint="eastAsia"/>
                <w:bCs/>
              </w:rPr>
              <w:t>等控件实现</w:t>
            </w:r>
            <w:r w:rsidR="000E5E7E">
              <w:rPr>
                <w:rFonts w:cs="宋体" w:hint="eastAsia"/>
                <w:bCs/>
              </w:rPr>
              <w:t>句子的</w:t>
            </w:r>
            <w:r w:rsidR="00F403D5">
              <w:rPr>
                <w:rFonts w:cs="宋体" w:hint="eastAsia"/>
                <w:bCs/>
              </w:rPr>
              <w:t>中译英</w:t>
            </w:r>
            <w:r w:rsidR="00951146">
              <w:rPr>
                <w:rFonts w:cs="宋体" w:hint="eastAsia"/>
                <w:bCs/>
              </w:rPr>
              <w:t>d</w:t>
            </w:r>
            <w:r w:rsidR="00951146">
              <w:rPr>
                <w:rFonts w:cs="宋体"/>
                <w:bCs/>
              </w:rPr>
              <w:t>emo</w:t>
            </w:r>
            <w:r w:rsidR="00141F4B">
              <w:rPr>
                <w:rFonts w:cs="宋体" w:hint="eastAsia"/>
                <w:bCs/>
              </w:rPr>
              <w:t>，</w:t>
            </w:r>
            <w:r w:rsidR="00B17030">
              <w:rPr>
                <w:rFonts w:cs="宋体" w:hint="eastAsia"/>
                <w:bCs/>
              </w:rPr>
              <w:t>该</w:t>
            </w:r>
            <w:r w:rsidR="00B17030">
              <w:rPr>
                <w:rFonts w:cs="宋体"/>
                <w:bCs/>
              </w:rPr>
              <w:t>d</w:t>
            </w:r>
            <w:r w:rsidR="00B17030">
              <w:rPr>
                <w:rFonts w:cs="宋体" w:hint="eastAsia"/>
                <w:bCs/>
              </w:rPr>
              <w:t>emo</w:t>
            </w:r>
            <w:r w:rsidR="00141F4B">
              <w:rPr>
                <w:rFonts w:cs="宋体" w:hint="eastAsia"/>
                <w:bCs/>
              </w:rPr>
              <w:t>包含四个</w:t>
            </w:r>
            <w:r w:rsidR="00B17030">
              <w:rPr>
                <w:rFonts w:cs="宋体" w:hint="eastAsia"/>
                <w:bCs/>
              </w:rPr>
              <w:t>文本框</w:t>
            </w:r>
            <w:r w:rsidR="00141F4B">
              <w:rPr>
                <w:rFonts w:cs="宋体" w:hint="eastAsia"/>
                <w:bCs/>
              </w:rPr>
              <w:t>，</w:t>
            </w:r>
            <w:r w:rsidR="00321CAA">
              <w:rPr>
                <w:rFonts w:cs="宋体" w:hint="eastAsia"/>
                <w:bCs/>
              </w:rPr>
              <w:t>在</w:t>
            </w:r>
            <w:r w:rsidR="00141F4B">
              <w:rPr>
                <w:rFonts w:cs="宋体" w:hint="eastAsia"/>
                <w:bCs/>
              </w:rPr>
              <w:t>第一个</w:t>
            </w:r>
            <w:r w:rsidR="00B17030">
              <w:rPr>
                <w:rFonts w:cs="宋体" w:hint="eastAsia"/>
                <w:bCs/>
              </w:rPr>
              <w:t>文本框</w:t>
            </w:r>
            <w:r w:rsidR="00321CAA">
              <w:rPr>
                <w:rFonts w:cs="宋体" w:hint="eastAsia"/>
                <w:bCs/>
              </w:rPr>
              <w:t>输入</w:t>
            </w:r>
            <w:r w:rsidR="00FD7F36">
              <w:rPr>
                <w:rFonts w:cs="宋体" w:hint="eastAsia"/>
                <w:bCs/>
              </w:rPr>
              <w:t>一</w:t>
            </w:r>
            <w:r w:rsidR="009D2494">
              <w:rPr>
                <w:rFonts w:cs="宋体" w:hint="eastAsia"/>
                <w:bCs/>
              </w:rPr>
              <w:t>句</w:t>
            </w:r>
            <w:r w:rsidR="009D34B3">
              <w:rPr>
                <w:rFonts w:cs="宋体" w:hint="eastAsia"/>
                <w:bCs/>
              </w:rPr>
              <w:t>英</w:t>
            </w:r>
            <w:r w:rsidR="00FD7F36">
              <w:rPr>
                <w:rFonts w:cs="宋体" w:hint="eastAsia"/>
                <w:bCs/>
              </w:rPr>
              <w:t>文</w:t>
            </w:r>
            <w:r w:rsidR="00321CAA">
              <w:rPr>
                <w:rFonts w:cs="宋体" w:hint="eastAsia"/>
                <w:bCs/>
              </w:rPr>
              <w:t>，在</w:t>
            </w:r>
            <w:r w:rsidR="00141F4B">
              <w:rPr>
                <w:rFonts w:cs="宋体" w:hint="eastAsia"/>
                <w:bCs/>
              </w:rPr>
              <w:t>第二</w:t>
            </w:r>
            <w:r w:rsidR="00B17030">
              <w:rPr>
                <w:rFonts w:cs="宋体" w:hint="eastAsia"/>
                <w:bCs/>
              </w:rPr>
              <w:t>个</w:t>
            </w:r>
            <w:r w:rsidR="00141F4B">
              <w:rPr>
                <w:rFonts w:cs="宋体" w:hint="eastAsia"/>
                <w:bCs/>
              </w:rPr>
              <w:t>和第三个</w:t>
            </w:r>
            <w:r w:rsidR="00B17030">
              <w:rPr>
                <w:rFonts w:cs="宋体" w:hint="eastAsia"/>
                <w:bCs/>
              </w:rPr>
              <w:t>文本框</w:t>
            </w:r>
            <w:r w:rsidR="00321CAA">
              <w:rPr>
                <w:rFonts w:cs="宋体" w:hint="eastAsia"/>
                <w:bCs/>
              </w:rPr>
              <w:t>显示</w:t>
            </w:r>
            <w:r w:rsidR="00E338D0">
              <w:rPr>
                <w:rFonts w:cs="宋体" w:hint="eastAsia"/>
                <w:bCs/>
              </w:rPr>
              <w:t>该句的</w:t>
            </w:r>
            <w:r w:rsidR="00F403D5">
              <w:rPr>
                <w:rFonts w:cs="宋体" w:hint="eastAsia"/>
                <w:bCs/>
              </w:rPr>
              <w:t>英</w:t>
            </w:r>
            <w:r w:rsidR="00FD7F36">
              <w:rPr>
                <w:rFonts w:cs="宋体" w:hint="eastAsia"/>
                <w:bCs/>
              </w:rPr>
              <w:t>文</w:t>
            </w:r>
            <w:r w:rsidR="007A70DA">
              <w:rPr>
                <w:rFonts w:cs="宋体" w:hint="eastAsia"/>
                <w:bCs/>
              </w:rPr>
              <w:t>翻译</w:t>
            </w:r>
            <w:r w:rsidR="00B17793">
              <w:rPr>
                <w:rFonts w:cs="宋体" w:hint="eastAsia"/>
                <w:bCs/>
              </w:rPr>
              <w:t>（要求使用百度翻译</w:t>
            </w:r>
            <w:r w:rsidR="00B17793">
              <w:rPr>
                <w:rFonts w:cs="宋体" w:hint="eastAsia"/>
                <w:bCs/>
              </w:rPr>
              <w:t>API</w:t>
            </w:r>
            <w:r w:rsidR="00B17793">
              <w:rPr>
                <w:rFonts w:cs="宋体" w:hint="eastAsia"/>
                <w:bCs/>
              </w:rPr>
              <w:t>、有道翻译</w:t>
            </w:r>
            <w:r w:rsidR="00B17793">
              <w:rPr>
                <w:rFonts w:cs="宋体" w:hint="eastAsia"/>
                <w:bCs/>
              </w:rPr>
              <w:t>API</w:t>
            </w:r>
            <w:r w:rsidR="00B17793">
              <w:rPr>
                <w:rFonts w:cs="宋体" w:hint="eastAsia"/>
                <w:bCs/>
              </w:rPr>
              <w:t>或其他</w:t>
            </w:r>
            <w:r w:rsidR="00B17793">
              <w:rPr>
                <w:rFonts w:cs="宋体" w:hint="eastAsia"/>
                <w:bCs/>
              </w:rPr>
              <w:t>API</w:t>
            </w:r>
            <w:r w:rsidR="00B17793">
              <w:rPr>
                <w:rFonts w:cs="宋体" w:hint="eastAsia"/>
                <w:bCs/>
              </w:rPr>
              <w:t>中的两种</w:t>
            </w:r>
            <w:r w:rsidR="009F61A4">
              <w:rPr>
                <w:rFonts w:cs="宋体" w:hint="eastAsia"/>
                <w:bCs/>
              </w:rPr>
              <w:t>；自行上网查找如何调用这些</w:t>
            </w:r>
            <w:r w:rsidR="009F61A4">
              <w:rPr>
                <w:rFonts w:cs="宋体" w:hint="eastAsia"/>
                <w:bCs/>
              </w:rPr>
              <w:t>A</w:t>
            </w:r>
            <w:r w:rsidR="009F61A4">
              <w:rPr>
                <w:rFonts w:cs="宋体"/>
                <w:bCs/>
              </w:rPr>
              <w:t>PI</w:t>
            </w:r>
            <w:r w:rsidR="00B17793">
              <w:rPr>
                <w:rFonts w:cs="宋体" w:hint="eastAsia"/>
                <w:bCs/>
              </w:rPr>
              <w:t>）</w:t>
            </w:r>
            <w:r w:rsidR="00BA5F04">
              <w:rPr>
                <w:rFonts w:cs="宋体" w:hint="eastAsia"/>
                <w:bCs/>
              </w:rPr>
              <w:t>，在</w:t>
            </w:r>
            <w:r w:rsidR="00B17793">
              <w:rPr>
                <w:rFonts w:cs="宋体" w:hint="eastAsia"/>
                <w:bCs/>
              </w:rPr>
              <w:t>第四个</w:t>
            </w:r>
            <w:r w:rsidR="00B17030">
              <w:rPr>
                <w:rFonts w:cs="宋体" w:hint="eastAsia"/>
                <w:bCs/>
              </w:rPr>
              <w:t>文本框</w:t>
            </w:r>
            <w:r w:rsidR="009D2494">
              <w:rPr>
                <w:rFonts w:cs="宋体" w:hint="eastAsia"/>
                <w:bCs/>
              </w:rPr>
              <w:t>显示两</w:t>
            </w:r>
            <w:r w:rsidR="001A623A">
              <w:rPr>
                <w:rFonts w:cs="宋体" w:hint="eastAsia"/>
                <w:bCs/>
              </w:rPr>
              <w:t>个</w:t>
            </w:r>
            <w:r w:rsidR="009D2494">
              <w:rPr>
                <w:rFonts w:cs="宋体" w:hint="eastAsia"/>
                <w:bCs/>
              </w:rPr>
              <w:t>翻译</w:t>
            </w:r>
            <w:r w:rsidR="00B50A92">
              <w:rPr>
                <w:rFonts w:cs="宋体" w:hint="eastAsia"/>
                <w:bCs/>
              </w:rPr>
              <w:t>的</w:t>
            </w:r>
            <w:r w:rsidR="001A623A">
              <w:rPr>
                <w:rFonts w:cs="宋体" w:hint="eastAsia"/>
                <w:bCs/>
              </w:rPr>
              <w:t>相同</w:t>
            </w:r>
            <w:r w:rsidR="00B50A92">
              <w:rPr>
                <w:rFonts w:cs="宋体" w:hint="eastAsia"/>
                <w:bCs/>
              </w:rPr>
              <w:t>之处</w:t>
            </w:r>
            <w:r w:rsidRPr="0098479F">
              <w:rPr>
                <w:rFonts w:cs="宋体" w:hint="eastAsia"/>
                <w:bCs/>
              </w:rPr>
              <w:t>。在报告中附上程序截图、运行结果和详细的文字说明。（</w:t>
            </w:r>
            <w:r w:rsidR="00455E9E">
              <w:rPr>
                <w:rFonts w:cs="宋体" w:hint="eastAsia"/>
                <w:bCs/>
              </w:rPr>
              <w:t>8</w:t>
            </w:r>
            <w:r w:rsidR="00AB33AC">
              <w:rPr>
                <w:rFonts w:cs="宋体" w:hint="eastAsia"/>
                <w:bCs/>
              </w:rPr>
              <w:t>0</w:t>
            </w:r>
            <w:r w:rsidRPr="0098479F">
              <w:rPr>
                <w:rFonts w:cs="宋体" w:hint="eastAsia"/>
                <w:bCs/>
              </w:rPr>
              <w:t>分）</w:t>
            </w:r>
          </w:p>
          <w:p w:rsidR="0052478A" w:rsidRDefault="0052478A" w:rsidP="009D10E5">
            <w:pPr>
              <w:ind w:firstLineChars="200" w:firstLine="420"/>
              <w:rPr>
                <w:rFonts w:cs="宋体"/>
                <w:bCs/>
              </w:rPr>
            </w:pPr>
          </w:p>
          <w:p w:rsidR="00C32D76" w:rsidRPr="00AE0E31" w:rsidRDefault="00C32D76" w:rsidP="00C32D76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>报告写作。要求：主要思路有明确的说明，重点代码有详细的注释，行文逻辑清晰可读性强，报告整体写作较为专业。</w:t>
            </w:r>
            <w:r w:rsidRPr="00920DF8">
              <w:rPr>
                <w:rFonts w:cs="宋体" w:hint="eastAsia"/>
                <w:bCs/>
              </w:rPr>
              <w:t>（</w:t>
            </w:r>
            <w:r w:rsidRPr="00920DF8">
              <w:rPr>
                <w:rFonts w:cs="宋体"/>
                <w:bCs/>
              </w:rPr>
              <w:t>20</w:t>
            </w:r>
            <w:r w:rsidRPr="00920DF8">
              <w:rPr>
                <w:rFonts w:cs="宋体" w:hint="eastAsia"/>
                <w:bCs/>
              </w:rPr>
              <w:t>分）</w:t>
            </w:r>
          </w:p>
          <w:p w:rsidR="00C32D76" w:rsidRDefault="00C32D76" w:rsidP="00C32D76">
            <w:pPr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说明：</w:t>
            </w:r>
          </w:p>
          <w:p w:rsidR="00EA691F" w:rsidRDefault="00EA691F" w:rsidP="00EA691F">
            <w:pPr>
              <w:ind w:firstLineChars="150" w:firstLine="315"/>
            </w:pPr>
            <w:r>
              <w:rPr>
                <w:rFonts w:cs="宋体" w:hint="eastAsia"/>
              </w:rPr>
              <w:t>（</w:t>
            </w:r>
            <w:r>
              <w:t>1</w:t>
            </w:r>
            <w:r>
              <w:rPr>
                <w:rFonts w:cs="宋体" w:hint="eastAsia"/>
              </w:rPr>
              <w:t>）本次实验课作业满分为</w:t>
            </w:r>
            <w:r>
              <w:t>100</w:t>
            </w:r>
            <w:r>
              <w:rPr>
                <w:rFonts w:cs="宋体" w:hint="eastAsia"/>
              </w:rPr>
              <w:t>分，占总成绩的</w:t>
            </w:r>
            <w:r>
              <w:rPr>
                <w:rFonts w:hint="eastAsia"/>
              </w:rPr>
              <w:t>比例（待定）</w:t>
            </w:r>
            <w:r>
              <w:rPr>
                <w:rFonts w:cs="宋体" w:hint="eastAsia"/>
              </w:rPr>
              <w:t>。</w:t>
            </w:r>
          </w:p>
          <w:p w:rsidR="00EA691F" w:rsidRDefault="00EA691F" w:rsidP="00EA691F">
            <w:pPr>
              <w:ind w:firstLineChars="150" w:firstLine="315"/>
              <w:rPr>
                <w:rFonts w:cs="宋体"/>
              </w:rPr>
            </w:pPr>
            <w:r>
              <w:rPr>
                <w:rFonts w:cs="宋体" w:hint="eastAsia"/>
              </w:rPr>
              <w:t>（</w:t>
            </w:r>
            <w:r>
              <w:t>2</w:t>
            </w:r>
            <w:r>
              <w:rPr>
                <w:rFonts w:cs="宋体" w:hint="eastAsia"/>
              </w:rPr>
              <w:t>）报告正文：请在</w:t>
            </w:r>
            <w:r w:rsidRPr="00C24710">
              <w:rPr>
                <w:rFonts w:cs="宋体" w:hint="eastAsia"/>
                <w:color w:val="FF0000"/>
              </w:rPr>
              <w:t>指定位置填写</w:t>
            </w:r>
            <w:r>
              <w:rPr>
                <w:rFonts w:cs="宋体" w:hint="eastAsia"/>
              </w:rPr>
              <w:t>，</w:t>
            </w:r>
            <w:r w:rsidRPr="00117523">
              <w:rPr>
                <w:rFonts w:cs="宋体" w:hint="eastAsia"/>
                <w:b/>
                <w:bCs/>
                <w:color w:val="FF0000"/>
                <w:highlight w:val="yellow"/>
              </w:rPr>
              <w:t>本次实验需要单独提交源程序文件</w:t>
            </w:r>
            <w:r w:rsidR="003653DB">
              <w:rPr>
                <w:rFonts w:cs="宋体" w:hint="eastAsia"/>
                <w:b/>
                <w:bCs/>
                <w:color w:val="FF0000"/>
                <w:highlight w:val="yellow"/>
              </w:rPr>
              <w:t>（单独打包成一个文件提交，不要和实验报告打包在一起）</w:t>
            </w:r>
            <w:r w:rsidRPr="00117523">
              <w:rPr>
                <w:rFonts w:cs="宋体" w:hint="eastAsia"/>
                <w:b/>
                <w:bCs/>
                <w:color w:val="FF0000"/>
                <w:highlight w:val="yellow"/>
              </w:rPr>
              <w:t>。</w:t>
            </w:r>
          </w:p>
          <w:p w:rsidR="00EA691F" w:rsidRDefault="00EA691F" w:rsidP="00EA691F">
            <w:pPr>
              <w:ind w:firstLineChars="150" w:firstLine="315"/>
              <w:rPr>
                <w:rFonts w:cs="宋体"/>
              </w:rPr>
            </w:pPr>
            <w:r w:rsidRPr="00E44080">
              <w:rPr>
                <w:rFonts w:cs="宋体" w:hint="eastAsia"/>
              </w:rPr>
              <w:t>（</w:t>
            </w:r>
            <w:r>
              <w:t>3</w:t>
            </w:r>
            <w:r w:rsidRPr="00E44080">
              <w:rPr>
                <w:rFonts w:cs="宋体" w:hint="eastAsia"/>
              </w:rPr>
              <w:t>）个人信息：</w:t>
            </w:r>
            <w:r w:rsidRPr="00D93500">
              <w:t>WORD</w:t>
            </w:r>
            <w:r w:rsidRPr="00D93500">
              <w:rPr>
                <w:rFonts w:cs="宋体" w:hint="eastAsia"/>
              </w:rPr>
              <w:t>文件名中的“姓名”、“学号”，请改为你的</w:t>
            </w:r>
            <w:r w:rsidRPr="009125E4">
              <w:rPr>
                <w:rFonts w:cs="宋体" w:hint="eastAsia"/>
                <w:color w:val="FF0000"/>
              </w:rPr>
              <w:t>姓名</w:t>
            </w:r>
            <w:r w:rsidRPr="009125E4">
              <w:rPr>
                <w:rFonts w:cs="宋体" w:hint="eastAsia"/>
              </w:rPr>
              <w:t>和</w:t>
            </w:r>
            <w:r w:rsidRPr="009125E4">
              <w:rPr>
                <w:rFonts w:cs="宋体" w:hint="eastAsia"/>
                <w:color w:val="FF0000"/>
              </w:rPr>
              <w:t>学号</w:t>
            </w:r>
            <w:r w:rsidRPr="00E44080">
              <w:rPr>
                <w:rFonts w:cs="宋体" w:hint="eastAsia"/>
              </w:rPr>
              <w:t>；实验报告的首页，</w:t>
            </w:r>
            <w:r w:rsidRPr="00BF2F98">
              <w:rPr>
                <w:rFonts w:cs="宋体" w:hint="eastAsia"/>
                <w:color w:val="FF0000"/>
              </w:rPr>
              <w:t>请准确填写“学院”、“专业”、“报告人”、“学号”、“班级”、“实验报告提交时间”等信息</w:t>
            </w:r>
            <w:r w:rsidRPr="00E44080">
              <w:rPr>
                <w:rFonts w:cs="宋体" w:hint="eastAsia"/>
              </w:rPr>
              <w:t>。</w:t>
            </w:r>
            <w:r w:rsidRPr="00704909">
              <w:rPr>
                <w:rFonts w:cs="宋体" w:hint="eastAsia"/>
                <w:b/>
                <w:bCs/>
                <w:color w:val="FF0000"/>
                <w:highlight w:val="yellow"/>
              </w:rPr>
              <w:t>不要改变首页上已有信息。</w:t>
            </w:r>
          </w:p>
          <w:p w:rsidR="00EA691F" w:rsidRDefault="00EA691F" w:rsidP="00EA691F">
            <w:pPr>
              <w:ind w:firstLineChars="150" w:firstLine="315"/>
            </w:pPr>
            <w:r>
              <w:rPr>
                <w:rFonts w:ascii="宋体" w:hAnsi="宋体" w:hint="eastAsia"/>
              </w:rPr>
              <w:t>（</w:t>
            </w:r>
            <w:r>
              <w:t>4</w:t>
            </w:r>
            <w:r>
              <w:rPr>
                <w:rFonts w:ascii="宋体" w:hAnsi="宋体" w:hint="eastAsia"/>
              </w:rPr>
              <w:t>）提交方式：截至时间前，请在</w:t>
            </w:r>
            <w:r>
              <w:t>Blackboard</w:t>
            </w:r>
            <w:r>
              <w:rPr>
                <w:rFonts w:ascii="宋体" w:hAnsi="宋体" w:hint="eastAsia"/>
              </w:rPr>
              <w:t>平台中提交。</w:t>
            </w:r>
          </w:p>
          <w:p w:rsidR="00EA691F" w:rsidRDefault="00EA691F" w:rsidP="00EA691F">
            <w:pPr>
              <w:ind w:firstLineChars="150" w:firstLine="315"/>
              <w:rPr>
                <w:rFonts w:cs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t>5</w:t>
            </w:r>
            <w:r>
              <w:rPr>
                <w:rFonts w:ascii="宋体" w:hAnsi="宋体" w:hint="eastAsia"/>
              </w:rPr>
              <w:t>）发现抄袭（包括复制</w:t>
            </w:r>
            <w:r>
              <w:t>&amp;</w:t>
            </w:r>
            <w:r>
              <w:rPr>
                <w:rFonts w:ascii="宋体" w:hAnsi="宋体" w:hint="eastAsia"/>
              </w:rPr>
              <w:t>粘贴整句话、</w:t>
            </w:r>
            <w:r>
              <w:rPr>
                <w:rFonts w:ascii="宋体" w:hAnsi="宋体" w:cs="宋体" w:hint="eastAsia"/>
              </w:rPr>
              <w:t>整张图</w:t>
            </w:r>
            <w:r>
              <w:rPr>
                <w:rFonts w:ascii="宋体" w:hAnsi="宋体" w:hint="eastAsia"/>
              </w:rPr>
              <w:t>），</w:t>
            </w:r>
            <w:r w:rsidRPr="007815AB">
              <w:rPr>
                <w:rFonts w:cs="宋体" w:hint="eastAsia"/>
                <w:b/>
                <w:color w:val="FF0000"/>
                <w:highlight w:val="yellow"/>
              </w:rPr>
              <w:t>抄袭者</w:t>
            </w:r>
            <w:r w:rsidRPr="007815AB">
              <w:rPr>
                <w:rFonts w:cs="宋体"/>
                <w:b/>
                <w:color w:val="FF0000"/>
                <w:highlight w:val="yellow"/>
              </w:rPr>
              <w:t>和被抄袭者</w:t>
            </w:r>
            <w:r w:rsidRPr="007815AB">
              <w:rPr>
                <w:rFonts w:cs="宋体" w:hint="eastAsia"/>
                <w:b/>
                <w:color w:val="FF0000"/>
                <w:highlight w:val="yellow"/>
              </w:rPr>
              <w:t>的</w:t>
            </w:r>
            <w:r w:rsidRPr="007815AB">
              <w:rPr>
                <w:rFonts w:cs="宋体"/>
                <w:b/>
                <w:color w:val="FF0000"/>
                <w:highlight w:val="yellow"/>
              </w:rPr>
              <w:t>成绩记零分</w:t>
            </w:r>
            <w:r w:rsidRPr="007815AB">
              <w:rPr>
                <w:rFonts w:cs="宋体" w:hint="eastAsia"/>
                <w:b/>
                <w:color w:val="FF0000"/>
                <w:highlight w:val="yellow"/>
              </w:rPr>
              <w:t>（含抄袭往届同学的作业）</w:t>
            </w:r>
            <w:r w:rsidRPr="00920DF8">
              <w:rPr>
                <w:rFonts w:cs="宋体" w:hint="eastAsia"/>
                <w:b/>
              </w:rPr>
              <w:t>。</w:t>
            </w:r>
          </w:p>
          <w:p w:rsidR="0079253E" w:rsidRDefault="00EA691F" w:rsidP="00EA691F">
            <w:pPr>
              <w:ind w:firstLineChars="150" w:firstLine="315"/>
            </w:pPr>
            <w:r w:rsidRPr="009125E4">
              <w:rPr>
                <w:rFonts w:ascii="宋体" w:hAnsi="宋体" w:hint="eastAsia"/>
              </w:rPr>
              <w:t>（</w:t>
            </w:r>
            <w:r>
              <w:t>6</w:t>
            </w:r>
            <w:r w:rsidRPr="009125E4">
              <w:rPr>
                <w:rFonts w:ascii="宋体" w:hAnsi="宋体" w:hint="eastAsia"/>
              </w:rPr>
              <w:t>）延迟提交</w:t>
            </w:r>
            <w:r>
              <w:rPr>
                <w:rFonts w:ascii="宋体" w:hAnsi="宋体" w:hint="eastAsia"/>
              </w:rPr>
              <w:t>酌情扣分，期末考试阶段补交无效。</w:t>
            </w:r>
          </w:p>
        </w:tc>
      </w:tr>
    </w:tbl>
    <w:p w:rsidR="0079253E" w:rsidRDefault="00664E9F">
      <w:r>
        <w:br w:type="page"/>
      </w:r>
    </w:p>
    <w:tbl>
      <w:tblPr>
        <w:tblW w:w="82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0"/>
      </w:tblGrid>
      <w:tr w:rsidR="0079253E">
        <w:trPr>
          <w:trHeight w:val="7635"/>
        </w:trPr>
        <w:tc>
          <w:tcPr>
            <w:tcW w:w="8220" w:type="dxa"/>
          </w:tcPr>
          <w:p w:rsidR="005050A1" w:rsidRPr="0098479F" w:rsidRDefault="005A3609" w:rsidP="005050A1">
            <w:pPr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>(1)</w:t>
            </w:r>
            <w:r w:rsidR="00D32B56" w:rsidRPr="0098479F">
              <w:rPr>
                <w:rFonts w:cs="宋体" w:hint="eastAsia"/>
                <w:bCs/>
              </w:rPr>
              <w:t>.</w:t>
            </w:r>
            <w:r w:rsidR="00D32B56" w:rsidRPr="0098479F">
              <w:rPr>
                <w:rFonts w:cs="宋体" w:hint="eastAsia"/>
                <w:bCs/>
              </w:rPr>
              <w:t>使用</w:t>
            </w:r>
            <w:proofErr w:type="spellStart"/>
            <w:r w:rsidR="00D32B56" w:rsidRPr="0098479F">
              <w:rPr>
                <w:rFonts w:cs="宋体" w:hint="eastAsia"/>
                <w:bCs/>
              </w:rPr>
              <w:t>JLab</w:t>
            </w:r>
            <w:r w:rsidR="00D32B56">
              <w:rPr>
                <w:rFonts w:cs="宋体" w:hint="eastAsia"/>
                <w:bCs/>
              </w:rPr>
              <w:t>el</w:t>
            </w:r>
            <w:proofErr w:type="spellEnd"/>
            <w:r w:rsidR="00D32B56" w:rsidRPr="0098479F">
              <w:rPr>
                <w:rFonts w:cs="宋体" w:hint="eastAsia"/>
                <w:bCs/>
              </w:rPr>
              <w:t>、</w:t>
            </w:r>
            <w:proofErr w:type="spellStart"/>
            <w:r w:rsidR="00D32B56" w:rsidRPr="0098479F">
              <w:rPr>
                <w:rFonts w:cs="宋体" w:hint="eastAsia"/>
                <w:bCs/>
              </w:rPr>
              <w:t>JText</w:t>
            </w:r>
            <w:r w:rsidR="00D32B56">
              <w:rPr>
                <w:rFonts w:cs="宋体" w:hint="eastAsia"/>
                <w:bCs/>
              </w:rPr>
              <w:t>Area</w:t>
            </w:r>
            <w:proofErr w:type="spellEnd"/>
            <w:r w:rsidR="00D32B56" w:rsidRPr="0098479F">
              <w:rPr>
                <w:rFonts w:cs="宋体" w:hint="eastAsia"/>
                <w:bCs/>
              </w:rPr>
              <w:t>、</w:t>
            </w:r>
            <w:proofErr w:type="spellStart"/>
            <w:r w:rsidR="00D32B56" w:rsidRPr="0098479F">
              <w:rPr>
                <w:rFonts w:cs="宋体" w:hint="eastAsia"/>
                <w:bCs/>
              </w:rPr>
              <w:t>JButton</w:t>
            </w:r>
            <w:proofErr w:type="spellEnd"/>
            <w:r w:rsidR="00D32B56">
              <w:rPr>
                <w:rFonts w:cs="宋体" w:hint="eastAsia"/>
                <w:bCs/>
              </w:rPr>
              <w:t>等控件实现句子的中译英</w:t>
            </w:r>
            <w:r w:rsidR="00D32B56">
              <w:rPr>
                <w:rFonts w:cs="宋体" w:hint="eastAsia"/>
                <w:bCs/>
              </w:rPr>
              <w:t>d</w:t>
            </w:r>
            <w:r w:rsidR="00D32B56">
              <w:rPr>
                <w:rFonts w:cs="宋体"/>
                <w:bCs/>
              </w:rPr>
              <w:t>emo</w:t>
            </w:r>
            <w:r w:rsidR="00D32B56">
              <w:rPr>
                <w:rFonts w:cs="宋体" w:hint="eastAsia"/>
                <w:bCs/>
              </w:rPr>
              <w:t>，该</w:t>
            </w:r>
            <w:r w:rsidR="00D32B56">
              <w:rPr>
                <w:rFonts w:cs="宋体"/>
                <w:bCs/>
              </w:rPr>
              <w:t>d</w:t>
            </w:r>
            <w:r w:rsidR="00D32B56">
              <w:rPr>
                <w:rFonts w:cs="宋体" w:hint="eastAsia"/>
                <w:bCs/>
              </w:rPr>
              <w:t>emo</w:t>
            </w:r>
            <w:r w:rsidR="00D32B56">
              <w:rPr>
                <w:rFonts w:cs="宋体" w:hint="eastAsia"/>
                <w:bCs/>
              </w:rPr>
              <w:t>包含四个文本框，在第一个文本框输入一句英文，在第二个和第三个文本框显示该句的英文翻译（要求使用百度翻译</w:t>
            </w:r>
            <w:r w:rsidR="00D32B56">
              <w:rPr>
                <w:rFonts w:cs="宋体" w:hint="eastAsia"/>
                <w:bCs/>
              </w:rPr>
              <w:t>API</w:t>
            </w:r>
            <w:r w:rsidR="00D32B56">
              <w:rPr>
                <w:rFonts w:cs="宋体" w:hint="eastAsia"/>
                <w:bCs/>
              </w:rPr>
              <w:t>、有道翻译</w:t>
            </w:r>
            <w:r w:rsidR="00D32B56">
              <w:rPr>
                <w:rFonts w:cs="宋体" w:hint="eastAsia"/>
                <w:bCs/>
              </w:rPr>
              <w:t>API</w:t>
            </w:r>
            <w:r w:rsidR="00D32B56">
              <w:rPr>
                <w:rFonts w:cs="宋体" w:hint="eastAsia"/>
                <w:bCs/>
              </w:rPr>
              <w:t>或其他</w:t>
            </w:r>
            <w:r w:rsidR="00D32B56">
              <w:rPr>
                <w:rFonts w:cs="宋体" w:hint="eastAsia"/>
                <w:bCs/>
              </w:rPr>
              <w:t>API</w:t>
            </w:r>
            <w:r w:rsidR="00D32B56">
              <w:rPr>
                <w:rFonts w:cs="宋体" w:hint="eastAsia"/>
                <w:bCs/>
              </w:rPr>
              <w:t>中的两种；自行上网查找如何调用这些</w:t>
            </w:r>
            <w:r w:rsidR="00D32B56">
              <w:rPr>
                <w:rFonts w:cs="宋体" w:hint="eastAsia"/>
                <w:bCs/>
              </w:rPr>
              <w:t>A</w:t>
            </w:r>
            <w:r w:rsidR="00D32B56">
              <w:rPr>
                <w:rFonts w:cs="宋体"/>
                <w:bCs/>
              </w:rPr>
              <w:t>PI</w:t>
            </w:r>
            <w:r w:rsidR="00D32B56">
              <w:rPr>
                <w:rFonts w:cs="宋体" w:hint="eastAsia"/>
                <w:bCs/>
              </w:rPr>
              <w:t>），在第四个文本框显示两个翻译的相同之处</w:t>
            </w:r>
            <w:r w:rsidR="00D32B56" w:rsidRPr="0098479F">
              <w:rPr>
                <w:rFonts w:cs="宋体" w:hint="eastAsia"/>
                <w:bCs/>
              </w:rPr>
              <w:t>。在报告中附上程序截图、运行结果和详细的文字说明。（</w:t>
            </w:r>
            <w:r w:rsidR="00D32B56">
              <w:rPr>
                <w:rFonts w:cs="宋体" w:hint="eastAsia"/>
                <w:bCs/>
              </w:rPr>
              <w:t>80</w:t>
            </w:r>
            <w:r w:rsidR="00D32B56" w:rsidRPr="0098479F">
              <w:rPr>
                <w:rFonts w:cs="宋体" w:hint="eastAsia"/>
                <w:bCs/>
              </w:rPr>
              <w:t>分）</w:t>
            </w:r>
          </w:p>
          <w:p w:rsidR="005050A1" w:rsidRDefault="001D3760" w:rsidP="005050A1">
            <w:pPr>
              <w:rPr>
                <w:ins w:id="0" w:author="Tony" w:date="2023-12-14T22:44:00Z"/>
                <w:rFonts w:ascii="宋体" w:hAnsi="宋体" w:cs="宋体"/>
                <w:bCs/>
              </w:rPr>
            </w:pPr>
            <w:r>
              <w:rPr>
                <w:rFonts w:cs="宋体" w:hint="eastAsia"/>
                <w:bCs/>
              </w:rPr>
              <w:t xml:space="preserve"> </w:t>
            </w:r>
            <w:r>
              <w:rPr>
                <w:rFonts w:cs="宋体"/>
                <w:bCs/>
              </w:rPr>
              <w:t xml:space="preserve"> </w:t>
            </w:r>
            <w:r>
              <w:rPr>
                <w:rFonts w:ascii="宋体" w:hAnsi="宋体" w:cs="宋体" w:hint="eastAsia"/>
                <w:bCs/>
              </w:rPr>
              <w:t>①根据题目要求，需要设计一个GUI同时接入两种翻译API，此处使用了百度翻译和有道翻译。</w:t>
            </w:r>
            <w:ins w:id="1" w:author="Tony" w:date="2023-12-14T22:45:00Z">
              <w:r w:rsidR="008F2CB3">
                <w:rPr>
                  <w:rFonts w:ascii="宋体" w:hAnsi="宋体" w:cs="宋体" w:hint="eastAsia"/>
                  <w:bCs/>
                </w:rPr>
                <w:t>类名与重要变量如下：</w:t>
              </w:r>
            </w:ins>
          </w:p>
          <w:p w:rsidR="008F2CB3" w:rsidRDefault="008F2CB3" w:rsidP="008F2CB3">
            <w:pPr>
              <w:jc w:val="center"/>
              <w:rPr>
                <w:rFonts w:ascii="宋体" w:hAnsi="宋体" w:cs="宋体" w:hint="eastAsia"/>
                <w:bCs/>
              </w:rPr>
              <w:pPrChange w:id="2" w:author="Tony" w:date="2023-12-14T22:44:00Z">
                <w:pPr/>
              </w:pPrChange>
            </w:pPr>
            <w:ins w:id="3" w:author="Tony" w:date="2023-12-14T22:44:00Z">
              <w:r w:rsidRPr="008F2CB3">
                <w:rPr>
                  <w:rFonts w:ascii="宋体" w:hAnsi="宋体" w:cs="宋体"/>
                  <w:noProof/>
                </w:rPr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104" type="#_x0000_t75" style="width:186.05pt;height:69.9pt;visibility:visible;mso-wrap-style:square">
                    <v:imagedata r:id="rId7" o:title=""/>
                  </v:shape>
                </w:pict>
              </w:r>
            </w:ins>
          </w:p>
          <w:p w:rsidR="001D3760" w:rsidRDefault="001D3760" w:rsidP="005050A1">
            <w:pPr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 xml:space="preserve"> </w:t>
            </w:r>
            <w:r>
              <w:rPr>
                <w:rFonts w:cs="宋体"/>
                <w:bCs/>
              </w:rPr>
              <w:t xml:space="preserve"> </w:t>
            </w:r>
            <w:r>
              <w:rPr>
                <w:rFonts w:ascii="宋体" w:hAnsi="宋体" w:cs="宋体" w:hint="eastAsia"/>
                <w:bCs/>
              </w:rPr>
              <w:t>②设计四个文本框，</w:t>
            </w:r>
            <w:r w:rsidR="005676FB">
              <w:rPr>
                <w:rFonts w:ascii="宋体" w:hAnsi="宋体" w:cs="宋体" w:hint="eastAsia"/>
                <w:bCs/>
              </w:rPr>
              <w:t>分别实现英文输入，输出百度翻译，输出有道翻译，以及二者对比结果。</w:t>
            </w:r>
            <w:ins w:id="4" w:author="Tony" w:date="2023-12-14T16:44:00Z">
              <w:r w:rsidR="00026622">
                <w:rPr>
                  <w:rFonts w:ascii="宋体" w:hAnsi="宋体" w:cs="宋体" w:hint="eastAsia"/>
                  <w:bCs/>
                </w:rPr>
                <w:t>首先用</w:t>
              </w:r>
              <w:proofErr w:type="spellStart"/>
              <w:r w:rsidR="00026622">
                <w:rPr>
                  <w:rFonts w:ascii="宋体" w:hAnsi="宋体" w:cs="宋体" w:hint="eastAsia"/>
                  <w:bCs/>
                </w:rPr>
                <w:t>JFrame</w:t>
              </w:r>
            </w:ins>
            <w:proofErr w:type="spellEnd"/>
            <w:ins w:id="5" w:author="Tony" w:date="2023-12-14T16:45:00Z">
              <w:r w:rsidR="00DE446E">
                <w:rPr>
                  <w:rFonts w:ascii="宋体" w:hAnsi="宋体" w:cs="宋体" w:hint="eastAsia"/>
                  <w:bCs/>
                </w:rPr>
                <w:t>搭建</w:t>
              </w:r>
            </w:ins>
            <w:ins w:id="6" w:author="Tony" w:date="2023-12-14T16:46:00Z">
              <w:r w:rsidR="00DE446E">
                <w:rPr>
                  <w:rFonts w:ascii="宋体" w:hAnsi="宋体" w:cs="宋体" w:hint="eastAsia"/>
                  <w:bCs/>
                </w:rPr>
                <w:t>UI的框架，注意需要设为可见，同时在关闭窗口时</w:t>
              </w:r>
            </w:ins>
            <w:ins w:id="7" w:author="Tony" w:date="2023-12-14T16:47:00Z">
              <w:r w:rsidR="00DE446E">
                <w:rPr>
                  <w:rFonts w:ascii="宋体" w:hAnsi="宋体" w:cs="宋体" w:hint="eastAsia"/>
                  <w:bCs/>
                </w:rPr>
                <w:t>停止程序运行。</w:t>
              </w:r>
            </w:ins>
            <w:ins w:id="8" w:author="Tony" w:date="2023-12-14T16:50:00Z">
              <w:r w:rsidR="00DE446E">
                <w:rPr>
                  <w:rFonts w:ascii="宋体" w:hAnsi="宋体" w:cs="宋体" w:hint="eastAsia"/>
                  <w:bCs/>
                </w:rPr>
                <w:t>然后通过</w:t>
              </w:r>
            </w:ins>
            <w:proofErr w:type="spellStart"/>
            <w:ins w:id="9" w:author="Tony" w:date="2023-12-14T16:51:00Z">
              <w:r w:rsidR="00DE446E">
                <w:rPr>
                  <w:rFonts w:ascii="宋体" w:hAnsi="宋体" w:cs="宋体" w:hint="eastAsia"/>
                  <w:bCs/>
                </w:rPr>
                <w:t>JLabel</w:t>
              </w:r>
            </w:ins>
            <w:proofErr w:type="spellEnd"/>
            <w:ins w:id="10" w:author="Tony" w:date="2023-12-14T16:53:00Z">
              <w:r w:rsidR="00DE446E">
                <w:rPr>
                  <w:rFonts w:ascii="宋体" w:hAnsi="宋体" w:cs="宋体" w:hint="eastAsia"/>
                  <w:bCs/>
                </w:rPr>
                <w:t>设置标签，添加输入提醒</w:t>
              </w:r>
            </w:ins>
            <w:ins w:id="11" w:author="Tony" w:date="2023-12-14T16:54:00Z">
              <w:r w:rsidR="00DE446E">
                <w:rPr>
                  <w:rFonts w:ascii="宋体" w:hAnsi="宋体" w:cs="宋体" w:hint="eastAsia"/>
                  <w:bCs/>
                </w:rPr>
                <w:t>，</w:t>
              </w:r>
            </w:ins>
            <w:ins w:id="12" w:author="Tony" w:date="2023-12-14T16:55:00Z">
              <w:r w:rsidR="00DE446E">
                <w:rPr>
                  <w:rFonts w:ascii="宋体" w:hAnsi="宋体" w:cs="宋体" w:hint="eastAsia"/>
                  <w:bCs/>
                </w:rPr>
                <w:t>同时用</w:t>
              </w:r>
              <w:proofErr w:type="spellStart"/>
              <w:r w:rsidR="00DE446E">
                <w:rPr>
                  <w:rFonts w:ascii="宋体" w:hAnsi="宋体" w:cs="宋体" w:hint="eastAsia"/>
                  <w:bCs/>
                </w:rPr>
                <w:t>textArea</w:t>
              </w:r>
              <w:proofErr w:type="spellEnd"/>
              <w:r w:rsidR="00DE446E">
                <w:rPr>
                  <w:rFonts w:ascii="宋体" w:hAnsi="宋体" w:cs="宋体" w:hint="eastAsia"/>
                  <w:bCs/>
                </w:rPr>
                <w:t>设置输入位置，读取输入内容</w:t>
              </w:r>
            </w:ins>
          </w:p>
          <w:p w:rsidR="0069459A" w:rsidRDefault="00B37E84">
            <w:pPr>
              <w:jc w:val="center"/>
              <w:rPr>
                <w:rFonts w:cs="宋体"/>
                <w:bCs/>
              </w:rPr>
              <w:pPrChange w:id="13" w:author="Tony" w:date="2023-12-14T16:35:00Z">
                <w:pPr/>
              </w:pPrChange>
            </w:pPr>
            <w:r>
              <w:rPr>
                <w:rFonts w:cs="宋体"/>
                <w:noProof/>
              </w:rPr>
              <w:pict>
                <v:shape id="图片 1" o:spid="_x0000_i1099" type="#_x0000_t75" style="width:323.8pt;height:411.6pt;visibility:visible;mso-wrap-style:square">
                  <v:imagedata r:id="rId8" o:title=""/>
                </v:shape>
              </w:pict>
            </w:r>
          </w:p>
          <w:p w:rsidR="0069459A" w:rsidRDefault="00DE446E" w:rsidP="0069459A">
            <w:pPr>
              <w:rPr>
                <w:rFonts w:cs="宋体"/>
                <w:bCs/>
              </w:rPr>
            </w:pPr>
            <w:ins w:id="14" w:author="Tony" w:date="2023-12-14T16:55:00Z">
              <w:r>
                <w:rPr>
                  <w:rFonts w:cs="宋体" w:hint="eastAsia"/>
                  <w:bCs/>
                </w:rPr>
                <w:lastRenderedPageBreak/>
                <w:t xml:space="preserve"> </w:t>
              </w:r>
              <w:r>
                <w:rPr>
                  <w:rFonts w:cs="宋体"/>
                  <w:bCs/>
                </w:rPr>
                <w:t xml:space="preserve"> </w:t>
              </w:r>
              <w:r>
                <w:rPr>
                  <w:rFonts w:ascii="宋体" w:hAnsi="宋体" w:cs="宋体" w:hint="eastAsia"/>
                  <w:bCs/>
                </w:rPr>
                <w:t>③</w:t>
              </w:r>
            </w:ins>
            <w:ins w:id="15" w:author="Tony" w:date="2023-12-14T22:22:00Z">
              <w:r w:rsidR="0013488C">
                <w:rPr>
                  <w:rFonts w:ascii="宋体" w:hAnsi="宋体" w:cs="宋体" w:hint="eastAsia"/>
                  <w:bCs/>
                </w:rPr>
                <w:t>设置监视器，</w:t>
              </w:r>
            </w:ins>
            <w:ins w:id="16" w:author="Tony" w:date="2023-12-14T22:24:00Z">
              <w:r w:rsidR="007126C4">
                <w:rPr>
                  <w:rFonts w:ascii="宋体" w:hAnsi="宋体" w:cs="宋体" w:hint="eastAsia"/>
                  <w:bCs/>
                </w:rPr>
                <w:t>通过</w:t>
              </w:r>
              <w:proofErr w:type="spellStart"/>
              <w:r w:rsidR="007126C4">
                <w:rPr>
                  <w:rFonts w:ascii="宋体" w:hAnsi="宋体" w:cs="宋体" w:hint="eastAsia"/>
                  <w:bCs/>
                </w:rPr>
                <w:t>JButton</w:t>
              </w:r>
              <w:proofErr w:type="spellEnd"/>
              <w:r w:rsidR="007126C4">
                <w:rPr>
                  <w:rFonts w:ascii="宋体" w:hAnsi="宋体" w:cs="宋体"/>
                  <w:bCs/>
                </w:rPr>
                <w:t>,</w:t>
              </w:r>
            </w:ins>
            <w:ins w:id="17" w:author="Tony" w:date="2023-12-14T22:28:00Z">
              <w:r w:rsidR="007126C4">
                <w:rPr>
                  <w:rFonts w:ascii="宋体" w:hAnsi="宋体" w:cs="宋体" w:hint="eastAsia"/>
                  <w:bCs/>
                </w:rPr>
                <w:t>当点击按钮的时候执行翻译功能，并将结果输出到对于翻译</w:t>
              </w:r>
            </w:ins>
            <w:ins w:id="18" w:author="Tony" w:date="2023-12-14T22:29:00Z">
              <w:r w:rsidR="007126C4">
                <w:rPr>
                  <w:rFonts w:ascii="宋体" w:hAnsi="宋体" w:cs="宋体" w:hint="eastAsia"/>
                  <w:bCs/>
                </w:rPr>
                <w:t>框</w:t>
              </w:r>
            </w:ins>
          </w:p>
          <w:p w:rsidR="0069459A" w:rsidRDefault="005D4156" w:rsidP="007126C4">
            <w:pPr>
              <w:jc w:val="center"/>
              <w:rPr>
                <w:rFonts w:cs="宋体"/>
                <w:bCs/>
              </w:rPr>
              <w:pPrChange w:id="19" w:author="Tony" w:date="2023-12-14T22:32:00Z">
                <w:pPr/>
              </w:pPrChange>
            </w:pPr>
            <w:ins w:id="20" w:author="Tony" w:date="2023-12-14T22:32:00Z">
              <w:r w:rsidRPr="007126C4">
                <w:rPr>
                  <w:rFonts w:cs="宋体"/>
                  <w:noProof/>
                </w:rPr>
                <w:pict>
                  <v:shape id="_x0000_i1100" type="#_x0000_t75" style="width:349.6pt;height:398.7pt;visibility:visible;mso-wrap-style:square">
                    <v:imagedata r:id="rId9" o:title=""/>
                  </v:shape>
                </w:pict>
              </w:r>
            </w:ins>
          </w:p>
          <w:p w:rsidR="0069459A" w:rsidRDefault="005D4156" w:rsidP="0069459A">
            <w:pPr>
              <w:rPr>
                <w:ins w:id="21" w:author="Tony" w:date="2023-12-14T22:36:00Z"/>
                <w:rFonts w:cs="宋体"/>
                <w:bCs/>
              </w:rPr>
            </w:pPr>
            <w:ins w:id="22" w:author="Tony" w:date="2023-12-14T22:33:00Z">
              <w:r>
                <w:rPr>
                  <w:rFonts w:cs="宋体" w:hint="eastAsia"/>
                  <w:bCs/>
                </w:rPr>
                <w:t xml:space="preserve"> </w:t>
              </w:r>
            </w:ins>
            <w:ins w:id="23" w:author="Tony" w:date="2023-12-14T22:34:00Z">
              <w:r>
                <w:rPr>
                  <w:rFonts w:cs="宋体"/>
                  <w:bCs/>
                </w:rPr>
                <w:t xml:space="preserve"> </w:t>
              </w:r>
            </w:ins>
            <w:ins w:id="24" w:author="Tony" w:date="2023-12-14T22:33:00Z">
              <w:r>
                <w:rPr>
                  <w:rFonts w:cs="宋体" w:hint="eastAsia"/>
                  <w:bCs/>
                </w:rPr>
                <w:t>④</w:t>
              </w:r>
            </w:ins>
            <w:ins w:id="25" w:author="Tony" w:date="2023-12-14T22:34:00Z">
              <w:r>
                <w:rPr>
                  <w:rFonts w:cs="宋体" w:hint="eastAsia"/>
                  <w:bCs/>
                </w:rPr>
                <w:t>判断</w:t>
              </w:r>
            </w:ins>
            <w:ins w:id="26" w:author="Tony" w:date="2023-12-14T22:35:00Z">
              <w:r>
                <w:rPr>
                  <w:rFonts w:cs="宋体" w:hint="eastAsia"/>
                  <w:bCs/>
                </w:rPr>
                <w:t>相同部分，此处因为题目没有具体要求，因此</w:t>
              </w:r>
              <w:proofErr w:type="gramStart"/>
              <w:r>
                <w:rPr>
                  <w:rFonts w:cs="宋体" w:hint="eastAsia"/>
                  <w:bCs/>
                </w:rPr>
                <w:t>仅判断</w:t>
              </w:r>
              <w:proofErr w:type="gramEnd"/>
              <w:r>
                <w:rPr>
                  <w:rFonts w:cs="宋体" w:hint="eastAsia"/>
                  <w:bCs/>
                </w:rPr>
                <w:t>中文是否相同，不从词组处判断相同。实现方法是将百度翻译结果和</w:t>
              </w:r>
            </w:ins>
            <w:ins w:id="27" w:author="Tony" w:date="2023-12-14T22:36:00Z">
              <w:r>
                <w:rPr>
                  <w:rFonts w:cs="宋体" w:hint="eastAsia"/>
                  <w:bCs/>
                </w:rPr>
                <w:t>有道翻译结果分别放入一个</w:t>
              </w:r>
              <w:r>
                <w:rPr>
                  <w:rFonts w:cs="宋体" w:hint="eastAsia"/>
                  <w:bCs/>
                </w:rPr>
                <w:t>Hash</w:t>
              </w:r>
              <w:r>
                <w:rPr>
                  <w:rFonts w:cs="宋体"/>
                  <w:bCs/>
                </w:rPr>
                <w:t>Set</w:t>
              </w:r>
              <w:r>
                <w:rPr>
                  <w:rFonts w:cs="宋体" w:hint="eastAsia"/>
                  <w:bCs/>
                </w:rPr>
                <w:t>中，判断二者中的相同部分，最后放到字符串中输出。</w:t>
              </w:r>
            </w:ins>
          </w:p>
          <w:p w:rsidR="005D4156" w:rsidRDefault="005D4156" w:rsidP="0069459A">
            <w:pPr>
              <w:rPr>
                <w:rFonts w:cs="宋体" w:hint="eastAsia"/>
                <w:bCs/>
              </w:rPr>
            </w:pPr>
            <w:ins w:id="28" w:author="Tony" w:date="2023-12-14T22:36:00Z">
              <w:r>
                <w:rPr>
                  <w:rFonts w:cs="宋体" w:hint="eastAsia"/>
                  <w:bCs/>
                </w:rPr>
                <w:t xml:space="preserve"> </w:t>
              </w:r>
              <w:r>
                <w:rPr>
                  <w:rFonts w:cs="宋体"/>
                  <w:bCs/>
                </w:rPr>
                <w:t xml:space="preserve"> </w:t>
              </w:r>
              <w:r>
                <w:rPr>
                  <w:rFonts w:ascii="宋体" w:hAnsi="宋体" w:cs="宋体" w:hint="eastAsia"/>
                  <w:bCs/>
                </w:rPr>
                <w:t>⑤简单解释</w:t>
              </w:r>
              <w:proofErr w:type="spellStart"/>
              <w:r>
                <w:rPr>
                  <w:rFonts w:ascii="宋体" w:hAnsi="宋体" w:cs="宋体" w:hint="eastAsia"/>
                  <w:bCs/>
                </w:rPr>
                <w:t>api</w:t>
              </w:r>
            </w:ins>
            <w:proofErr w:type="spellEnd"/>
            <w:ins w:id="29" w:author="Tony" w:date="2023-12-14T22:37:00Z">
              <w:r>
                <w:rPr>
                  <w:rFonts w:ascii="宋体" w:hAnsi="宋体" w:cs="宋体" w:hint="eastAsia"/>
                  <w:bCs/>
                </w:rPr>
                <w:t>使用，百度翻译</w:t>
              </w:r>
              <w:proofErr w:type="spellStart"/>
              <w:r>
                <w:rPr>
                  <w:rFonts w:ascii="宋体" w:hAnsi="宋体" w:cs="宋体" w:hint="eastAsia"/>
                  <w:bCs/>
                </w:rPr>
                <w:t>api</w:t>
              </w:r>
              <w:proofErr w:type="spellEnd"/>
              <w:r>
                <w:rPr>
                  <w:rFonts w:ascii="宋体" w:hAnsi="宋体" w:cs="宋体"/>
                  <w:bCs/>
                </w:rPr>
                <w:t>:</w:t>
              </w:r>
              <w:r>
                <w:rPr>
                  <w:rFonts w:ascii="宋体" w:hAnsi="宋体" w:cs="宋体" w:hint="eastAsia"/>
                  <w:bCs/>
                </w:rPr>
                <w:t>此处根据文档部分提示并修改后，</w:t>
              </w:r>
            </w:ins>
            <w:ins w:id="30" w:author="Tony" w:date="2023-12-14T22:38:00Z">
              <w:r>
                <w:rPr>
                  <w:rFonts w:ascii="宋体" w:hAnsi="宋体" w:cs="宋体" w:hint="eastAsia"/>
                  <w:bCs/>
                </w:rPr>
                <w:t>代码如下。需要先到</w:t>
              </w:r>
              <w:proofErr w:type="gramStart"/>
              <w:r>
                <w:rPr>
                  <w:rFonts w:ascii="宋体" w:hAnsi="宋体" w:cs="宋体" w:hint="eastAsia"/>
                  <w:bCs/>
                </w:rPr>
                <w:t>官网注册</w:t>
              </w:r>
              <w:proofErr w:type="gramEnd"/>
              <w:r>
                <w:rPr>
                  <w:rFonts w:ascii="宋体" w:hAnsi="宋体" w:cs="宋体" w:hint="eastAsia"/>
                  <w:bCs/>
                </w:rPr>
                <w:t>并申请</w:t>
              </w:r>
              <w:proofErr w:type="spellStart"/>
              <w:r>
                <w:rPr>
                  <w:rFonts w:ascii="宋体" w:hAnsi="宋体" w:cs="宋体" w:hint="eastAsia"/>
                  <w:bCs/>
                </w:rPr>
                <w:t>api</w:t>
              </w:r>
              <w:proofErr w:type="spellEnd"/>
              <w:r>
                <w:rPr>
                  <w:rFonts w:ascii="宋体" w:hAnsi="宋体" w:cs="宋体" w:hint="eastAsia"/>
                  <w:bCs/>
                </w:rPr>
                <w:t>，得到如下的ID与KEY。</w:t>
              </w:r>
            </w:ins>
            <w:ins w:id="31" w:author="Tony" w:date="2023-12-14T22:39:00Z">
              <w:r>
                <w:rPr>
                  <w:rFonts w:ascii="宋体" w:hAnsi="宋体" w:cs="宋体"/>
                  <w:bCs/>
                </w:rPr>
                <w:t>S</w:t>
              </w:r>
              <w:r>
                <w:rPr>
                  <w:rFonts w:ascii="宋体" w:hAnsi="宋体" w:cs="宋体" w:hint="eastAsia"/>
                  <w:bCs/>
                </w:rPr>
                <w:t>how方法则是实现翻译功能的部分，将输入的英文字符串，传到百度翻译</w:t>
              </w:r>
              <w:proofErr w:type="spellStart"/>
              <w:r>
                <w:rPr>
                  <w:rFonts w:ascii="宋体" w:hAnsi="宋体" w:cs="宋体" w:hint="eastAsia"/>
                  <w:bCs/>
                </w:rPr>
                <w:t>api</w:t>
              </w:r>
              <w:proofErr w:type="spellEnd"/>
              <w:r>
                <w:rPr>
                  <w:rFonts w:ascii="宋体" w:hAnsi="宋体" w:cs="宋体" w:hint="eastAsia"/>
                  <w:bCs/>
                </w:rPr>
                <w:t>对应的方法</w:t>
              </w:r>
            </w:ins>
            <w:ins w:id="32" w:author="Tony" w:date="2023-12-14T22:40:00Z">
              <w:r>
                <w:rPr>
                  <w:rFonts w:ascii="宋体" w:hAnsi="宋体" w:cs="宋体" w:hint="eastAsia"/>
                  <w:bCs/>
                </w:rPr>
                <w:t>中。返回的结果存在</w:t>
              </w:r>
              <w:proofErr w:type="spellStart"/>
              <w:r>
                <w:rPr>
                  <w:rFonts w:ascii="宋体" w:hAnsi="宋体" w:cs="宋体" w:hint="eastAsia"/>
                  <w:bCs/>
                </w:rPr>
                <w:t>en</w:t>
              </w:r>
              <w:proofErr w:type="spellEnd"/>
              <w:r>
                <w:rPr>
                  <w:rFonts w:ascii="宋体" w:hAnsi="宋体" w:cs="宋体" w:hint="eastAsia"/>
                  <w:bCs/>
                </w:rPr>
                <w:t>中，同时作为返回值返回到主类中，</w:t>
              </w:r>
            </w:ins>
            <w:ins w:id="33" w:author="Tony" w:date="2023-12-14T22:41:00Z">
              <w:r>
                <w:rPr>
                  <w:rFonts w:ascii="宋体" w:hAnsi="宋体" w:cs="宋体" w:hint="eastAsia"/>
                  <w:bCs/>
                </w:rPr>
                <w:t>展示在UI中。有道翻译</w:t>
              </w:r>
              <w:proofErr w:type="spellStart"/>
              <w:r>
                <w:rPr>
                  <w:rFonts w:ascii="宋体" w:hAnsi="宋体" w:cs="宋体" w:hint="eastAsia"/>
                  <w:bCs/>
                </w:rPr>
                <w:t>api</w:t>
              </w:r>
              <w:proofErr w:type="spellEnd"/>
              <w:r>
                <w:rPr>
                  <w:rFonts w:ascii="宋体" w:hAnsi="宋体" w:cs="宋体"/>
                  <w:bCs/>
                </w:rPr>
                <w:t>:</w:t>
              </w:r>
              <w:r>
                <w:rPr>
                  <w:rFonts w:ascii="宋体" w:hAnsi="宋体" w:cs="宋体" w:hint="eastAsia"/>
                  <w:bCs/>
                </w:rPr>
                <w:t>基本使用与百度翻译</w:t>
              </w:r>
              <w:proofErr w:type="spellStart"/>
              <w:r>
                <w:rPr>
                  <w:rFonts w:ascii="宋体" w:hAnsi="宋体" w:cs="宋体" w:hint="eastAsia"/>
                  <w:bCs/>
                </w:rPr>
                <w:t>api</w:t>
              </w:r>
              <w:proofErr w:type="spellEnd"/>
              <w:r>
                <w:rPr>
                  <w:rFonts w:ascii="宋体" w:hAnsi="宋体" w:cs="宋体" w:hint="eastAsia"/>
                  <w:bCs/>
                </w:rPr>
                <w:t>相似，</w:t>
              </w:r>
            </w:ins>
            <w:ins w:id="34" w:author="Tony" w:date="2023-12-14T22:43:00Z">
              <w:r>
                <w:rPr>
                  <w:rFonts w:ascii="宋体" w:hAnsi="宋体" w:cs="宋体" w:hint="eastAsia"/>
                  <w:bCs/>
                </w:rPr>
                <w:t>也是传入字符串，返回翻译后的结果。</w:t>
              </w:r>
            </w:ins>
          </w:p>
          <w:p w:rsidR="0069459A" w:rsidRPr="005D4156" w:rsidDel="005D4156" w:rsidRDefault="005D4156" w:rsidP="005D4156">
            <w:pPr>
              <w:jc w:val="center"/>
              <w:rPr>
                <w:del w:id="35" w:author="Tony" w:date="2023-12-14T22:42:00Z"/>
                <w:rFonts w:cs="宋体"/>
                <w:bCs/>
                <w:rPrChange w:id="36" w:author="Tony" w:date="2023-12-14T22:38:00Z">
                  <w:rPr>
                    <w:del w:id="37" w:author="Tony" w:date="2023-12-14T22:42:00Z"/>
                    <w:rFonts w:cs="宋体"/>
                    <w:bCs/>
                  </w:rPr>
                </w:rPrChange>
              </w:rPr>
              <w:pPrChange w:id="38" w:author="Tony" w:date="2023-12-14T22:38:00Z">
                <w:pPr/>
              </w:pPrChange>
            </w:pPr>
            <w:ins w:id="39" w:author="Tony" w:date="2023-12-14T22:38:00Z">
              <w:r w:rsidRPr="005D4156">
                <w:rPr>
                  <w:rFonts w:cs="宋体"/>
                  <w:noProof/>
                </w:rPr>
                <w:lastRenderedPageBreak/>
                <w:pict>
                  <v:shape id="_x0000_i1101" type="#_x0000_t75" style="width:324.6pt;height:281.35pt;visibility:visible;mso-wrap-style:square">
                    <v:imagedata r:id="rId10" o:title=""/>
                  </v:shape>
                </w:pict>
              </w:r>
            </w:ins>
          </w:p>
          <w:p w:rsidR="0069459A" w:rsidRDefault="0069459A" w:rsidP="005D4156">
            <w:pPr>
              <w:jc w:val="center"/>
              <w:rPr>
                <w:rFonts w:cs="宋体" w:hint="eastAsia"/>
                <w:bCs/>
              </w:rPr>
              <w:pPrChange w:id="40" w:author="Tony" w:date="2023-12-14T22:42:00Z">
                <w:pPr/>
              </w:pPrChange>
            </w:pPr>
          </w:p>
          <w:p w:rsidR="0069459A" w:rsidRPr="0069459A" w:rsidRDefault="005D4156" w:rsidP="005D4156">
            <w:pPr>
              <w:jc w:val="center"/>
              <w:rPr>
                <w:rFonts w:cs="宋体"/>
                <w:bCs/>
              </w:rPr>
              <w:pPrChange w:id="41" w:author="Tony" w:date="2023-12-14T22:41:00Z">
                <w:pPr/>
              </w:pPrChange>
            </w:pPr>
            <w:ins w:id="42" w:author="Tony" w:date="2023-12-14T22:41:00Z">
              <w:r w:rsidRPr="005D4156">
                <w:rPr>
                  <w:rFonts w:cs="宋体"/>
                  <w:noProof/>
                </w:rPr>
                <w:pict>
                  <v:shape id="_x0000_i1102" type="#_x0000_t75" style="width:324.2pt;height:186.05pt;visibility:visible;mso-wrap-style:square">
                    <v:imagedata r:id="rId11" o:title=""/>
                  </v:shape>
                </w:pict>
              </w:r>
            </w:ins>
          </w:p>
          <w:p w:rsidR="0069459A" w:rsidRDefault="008F2CB3" w:rsidP="0069459A">
            <w:pPr>
              <w:rPr>
                <w:ins w:id="43" w:author="Tony" w:date="2023-12-14T22:44:00Z"/>
                <w:rFonts w:ascii="宋体" w:hAnsi="宋体" w:cs="宋体"/>
                <w:bCs/>
              </w:rPr>
            </w:pPr>
            <w:ins w:id="44" w:author="Tony" w:date="2023-12-14T22:44:00Z">
              <w:r>
                <w:rPr>
                  <w:rFonts w:cs="宋体" w:hint="eastAsia"/>
                  <w:bCs/>
                </w:rPr>
                <w:t xml:space="preserve"> </w:t>
              </w:r>
              <w:r>
                <w:rPr>
                  <w:rFonts w:cs="宋体"/>
                  <w:bCs/>
                </w:rPr>
                <w:t xml:space="preserve"> </w:t>
              </w:r>
              <w:r>
                <w:rPr>
                  <w:rFonts w:ascii="宋体" w:hAnsi="宋体" w:cs="宋体" w:hint="eastAsia"/>
                  <w:bCs/>
                </w:rPr>
                <w:t>⑥主函数较简单，实例化一个</w:t>
              </w:r>
              <w:proofErr w:type="gramStart"/>
              <w:r>
                <w:rPr>
                  <w:rFonts w:ascii="宋体" w:hAnsi="宋体" w:cs="宋体" w:hint="eastAsia"/>
                  <w:bCs/>
                </w:rPr>
                <w:t>类对象</w:t>
              </w:r>
              <w:proofErr w:type="gramEnd"/>
              <w:r>
                <w:rPr>
                  <w:rFonts w:ascii="宋体" w:hAnsi="宋体" w:cs="宋体" w:hint="eastAsia"/>
                  <w:bCs/>
                </w:rPr>
                <w:t>即可。</w:t>
              </w:r>
            </w:ins>
          </w:p>
          <w:p w:rsidR="008F2CB3" w:rsidRDefault="008F2CB3" w:rsidP="008F2CB3">
            <w:pPr>
              <w:jc w:val="center"/>
              <w:rPr>
                <w:rFonts w:cs="宋体" w:hint="eastAsia"/>
                <w:bCs/>
              </w:rPr>
              <w:pPrChange w:id="45" w:author="Tony" w:date="2023-12-14T22:44:00Z">
                <w:pPr/>
              </w:pPrChange>
            </w:pPr>
            <w:ins w:id="46" w:author="Tony" w:date="2023-12-14T22:44:00Z">
              <w:r w:rsidRPr="008F2CB3">
                <w:rPr>
                  <w:rFonts w:cs="宋体"/>
                  <w:noProof/>
                </w:rPr>
                <w:pict>
                  <v:shape id="_x0000_i1103" type="#_x0000_t75" style="width:323.8pt;height:52pt;visibility:visible;mso-wrap-style:square">
                    <v:imagedata r:id="rId12" o:title=""/>
                  </v:shape>
                </w:pict>
              </w:r>
            </w:ins>
          </w:p>
          <w:p w:rsidR="0069459A" w:rsidRDefault="008F2CB3" w:rsidP="0069459A">
            <w:pPr>
              <w:rPr>
                <w:rFonts w:cs="宋体"/>
                <w:bCs/>
              </w:rPr>
            </w:pPr>
            <w:ins w:id="47" w:author="Tony" w:date="2023-12-14T22:45:00Z">
              <w:r>
                <w:rPr>
                  <w:rFonts w:cs="宋体" w:hint="eastAsia"/>
                  <w:bCs/>
                </w:rPr>
                <w:t xml:space="preserve"> </w:t>
              </w:r>
              <w:r>
                <w:rPr>
                  <w:rFonts w:cs="宋体"/>
                  <w:bCs/>
                </w:rPr>
                <w:t xml:space="preserve"> </w:t>
              </w:r>
              <w:r>
                <w:rPr>
                  <w:rFonts w:ascii="宋体" w:hAnsi="宋体" w:cs="宋体" w:hint="eastAsia"/>
                  <w:bCs/>
                </w:rPr>
                <w:t>⑦结果</w:t>
              </w:r>
            </w:ins>
            <w:ins w:id="48" w:author="Tony" w:date="2023-12-14T23:43:00Z">
              <w:r w:rsidR="00473933">
                <w:rPr>
                  <w:rFonts w:ascii="宋体" w:hAnsi="宋体" w:cs="宋体" w:hint="eastAsia"/>
                  <w:bCs/>
                </w:rPr>
                <w:t>即界面展示</w:t>
              </w:r>
            </w:ins>
            <w:ins w:id="49" w:author="Tony" w:date="2023-12-14T22:45:00Z">
              <w:r>
                <w:rPr>
                  <w:rFonts w:ascii="宋体" w:hAnsi="宋体" w:cs="宋体" w:hint="eastAsia"/>
                  <w:bCs/>
                </w:rPr>
                <w:t>：</w:t>
              </w:r>
            </w:ins>
            <w:bookmarkStart w:id="50" w:name="_GoBack"/>
            <w:bookmarkEnd w:id="50"/>
          </w:p>
          <w:p w:rsidR="0069459A" w:rsidDel="00E1077A" w:rsidRDefault="00B168AF" w:rsidP="00B168AF">
            <w:pPr>
              <w:rPr>
                <w:del w:id="51" w:author="Tony" w:date="2023-12-14T23:12:00Z"/>
                <w:rFonts w:cs="宋体"/>
                <w:bCs/>
              </w:rPr>
              <w:pPrChange w:id="52" w:author="Tony" w:date="2023-12-14T23:37:00Z">
                <w:pPr/>
              </w:pPrChange>
            </w:pPr>
            <w:ins w:id="53" w:author="Tony" w:date="2023-12-14T22:46:00Z">
              <w:r w:rsidRPr="008F2CB3">
                <w:rPr>
                  <w:rFonts w:cs="宋体"/>
                  <w:noProof/>
                </w:rPr>
                <w:lastRenderedPageBreak/>
                <w:pict>
                  <v:shape id="_x0000_i1130" type="#_x0000_t75" style="width:195.2pt;height:164pt;visibility:visible;mso-wrap-style:square">
                    <v:imagedata r:id="rId13" o:title=""/>
                  </v:shape>
                </w:pict>
              </w:r>
            </w:ins>
            <w:ins w:id="54" w:author="Tony" w:date="2023-12-14T23:37:00Z">
              <w:r>
                <w:rPr>
                  <w:rFonts w:cs="宋体"/>
                  <w:noProof/>
                </w:rPr>
                <w:t xml:space="preserve"> </w:t>
              </w:r>
            </w:ins>
          </w:p>
          <w:p w:rsidR="0069459A" w:rsidDel="00B168AF" w:rsidRDefault="0069459A" w:rsidP="00B168AF">
            <w:pPr>
              <w:rPr>
                <w:del w:id="55" w:author="Tony" w:date="2023-12-14T23:37:00Z"/>
                <w:rFonts w:cs="宋体" w:hint="eastAsia"/>
                <w:bCs/>
              </w:rPr>
              <w:pPrChange w:id="56" w:author="Tony" w:date="2023-12-14T23:37:00Z">
                <w:pPr/>
              </w:pPrChange>
            </w:pPr>
          </w:p>
          <w:p w:rsidR="0069459A" w:rsidRDefault="00B168AF" w:rsidP="00B168AF">
            <w:pPr>
              <w:rPr>
                <w:rFonts w:cs="宋体"/>
                <w:bCs/>
              </w:rPr>
              <w:pPrChange w:id="57" w:author="Tony" w:date="2023-12-14T23:37:00Z">
                <w:pPr/>
              </w:pPrChange>
            </w:pPr>
            <w:ins w:id="58" w:author="Tony" w:date="2023-12-14T23:12:00Z">
              <w:r w:rsidRPr="00E1077A">
                <w:rPr>
                  <w:rFonts w:cs="宋体"/>
                  <w:noProof/>
                </w:rPr>
                <w:pict>
                  <v:shape id="_x0000_i1126" type="#_x0000_t75" style="width:195.2pt;height:163.15pt;visibility:visible;mso-wrap-style:square">
                    <v:imagedata r:id="rId14" o:title=""/>
                  </v:shape>
                </w:pict>
              </w:r>
            </w:ins>
          </w:p>
          <w:p w:rsidR="0069459A" w:rsidRDefault="00B168AF" w:rsidP="0069459A">
            <w:pPr>
              <w:rPr>
                <w:rFonts w:cs="宋体"/>
                <w:bCs/>
              </w:rPr>
            </w:pPr>
            <w:ins w:id="59" w:author="Tony" w:date="2023-12-14T23:36:00Z">
              <w:r>
                <w:rPr>
                  <w:rFonts w:cs="宋体" w:hint="eastAsia"/>
                  <w:bCs/>
                </w:rPr>
                <w:t xml:space="preserve"> </w:t>
              </w:r>
              <w:r>
                <w:rPr>
                  <w:rFonts w:cs="宋体"/>
                  <w:bCs/>
                </w:rPr>
                <w:t xml:space="preserve"> </w:t>
              </w:r>
              <w:r>
                <w:rPr>
                  <w:rFonts w:ascii="宋体" w:hAnsi="宋体" w:cs="宋体" w:hint="eastAsia"/>
                  <w:bCs/>
                </w:rPr>
                <w:t>⑧项目结构展示</w:t>
              </w:r>
            </w:ins>
          </w:p>
          <w:p w:rsidR="0069459A" w:rsidRDefault="00B168AF" w:rsidP="00B168AF">
            <w:pPr>
              <w:jc w:val="center"/>
              <w:rPr>
                <w:rFonts w:cs="宋体"/>
                <w:bCs/>
              </w:rPr>
              <w:pPrChange w:id="60" w:author="Tony" w:date="2023-12-14T23:37:00Z">
                <w:pPr/>
              </w:pPrChange>
            </w:pPr>
            <w:ins w:id="61" w:author="Tony" w:date="2023-12-14T23:37:00Z">
              <w:r w:rsidRPr="00B168AF">
                <w:rPr>
                  <w:rFonts w:cs="宋体"/>
                  <w:noProof/>
                </w:rPr>
                <w:pict>
                  <v:shape id="_x0000_i1109" type="#_x0000_t75" style="width:234.75pt;height:278.45pt;visibility:visible;mso-wrap-style:square">
                    <v:imagedata r:id="rId15" o:title=""/>
                  </v:shape>
                </w:pict>
              </w:r>
            </w:ins>
          </w:p>
          <w:p w:rsidR="0069459A" w:rsidRDefault="0069459A" w:rsidP="0069459A">
            <w:pPr>
              <w:rPr>
                <w:rFonts w:cs="宋体"/>
                <w:bCs/>
              </w:rPr>
            </w:pPr>
          </w:p>
          <w:p w:rsidR="0069459A" w:rsidRDefault="0069459A" w:rsidP="0069459A">
            <w:pPr>
              <w:rPr>
                <w:rFonts w:cs="宋体"/>
                <w:bCs/>
              </w:rPr>
            </w:pPr>
          </w:p>
          <w:p w:rsidR="0069459A" w:rsidRDefault="0069459A" w:rsidP="0069459A">
            <w:pPr>
              <w:rPr>
                <w:rFonts w:cs="宋体"/>
                <w:bCs/>
              </w:rPr>
            </w:pPr>
          </w:p>
          <w:p w:rsidR="0069459A" w:rsidRDefault="0069459A" w:rsidP="0069459A">
            <w:pPr>
              <w:rPr>
                <w:rFonts w:cs="宋体"/>
                <w:bCs/>
              </w:rPr>
            </w:pPr>
          </w:p>
          <w:p w:rsidR="0069459A" w:rsidRDefault="0069459A" w:rsidP="0069459A">
            <w:pPr>
              <w:rPr>
                <w:rFonts w:cs="宋体"/>
                <w:bCs/>
              </w:rPr>
            </w:pPr>
          </w:p>
          <w:p w:rsidR="0069459A" w:rsidRDefault="0069459A" w:rsidP="0069459A">
            <w:pPr>
              <w:rPr>
                <w:rFonts w:cs="宋体"/>
                <w:bCs/>
              </w:rPr>
            </w:pPr>
          </w:p>
          <w:p w:rsidR="0069459A" w:rsidRDefault="0069459A" w:rsidP="0069459A">
            <w:pPr>
              <w:rPr>
                <w:rFonts w:cs="宋体"/>
                <w:bCs/>
              </w:rPr>
            </w:pPr>
          </w:p>
          <w:p w:rsidR="0069459A" w:rsidRDefault="0069459A" w:rsidP="0069459A">
            <w:pPr>
              <w:rPr>
                <w:rFonts w:cs="宋体"/>
                <w:bCs/>
              </w:rPr>
            </w:pPr>
          </w:p>
          <w:p w:rsidR="0069459A" w:rsidRDefault="0069459A" w:rsidP="0069459A">
            <w:pPr>
              <w:rPr>
                <w:rFonts w:cs="宋体"/>
                <w:bCs/>
              </w:rPr>
            </w:pPr>
          </w:p>
          <w:p w:rsidR="0069459A" w:rsidRDefault="0069459A" w:rsidP="0069459A">
            <w:pPr>
              <w:rPr>
                <w:rFonts w:cs="宋体"/>
                <w:bCs/>
              </w:rPr>
            </w:pPr>
          </w:p>
          <w:p w:rsidR="0069459A" w:rsidRDefault="0069459A" w:rsidP="0069459A">
            <w:pPr>
              <w:rPr>
                <w:rFonts w:cs="宋体"/>
                <w:bCs/>
              </w:rPr>
            </w:pPr>
          </w:p>
          <w:p w:rsidR="0069459A" w:rsidRDefault="0069459A" w:rsidP="0069459A">
            <w:pPr>
              <w:rPr>
                <w:ins w:id="62" w:author="Tony" w:date="2023-12-14T23:38:00Z"/>
                <w:rFonts w:cs="宋体"/>
                <w:bCs/>
              </w:rPr>
            </w:pPr>
          </w:p>
          <w:p w:rsidR="00B168AF" w:rsidRDefault="00B168AF" w:rsidP="0069459A">
            <w:pPr>
              <w:rPr>
                <w:rFonts w:cs="宋体" w:hint="eastAsia"/>
                <w:bCs/>
              </w:rPr>
            </w:pPr>
          </w:p>
          <w:p w:rsidR="0069459A" w:rsidDel="004B5145" w:rsidRDefault="0069459A" w:rsidP="0069459A">
            <w:pPr>
              <w:rPr>
                <w:del w:id="63" w:author="Tony" w:date="2023-12-14T23:29:00Z"/>
                <w:rFonts w:cs="宋体"/>
                <w:bCs/>
              </w:rPr>
            </w:pPr>
          </w:p>
          <w:p w:rsidR="0069459A" w:rsidDel="004B5145" w:rsidRDefault="0069459A" w:rsidP="0069459A">
            <w:pPr>
              <w:rPr>
                <w:del w:id="64" w:author="Tony" w:date="2023-12-14T23:29:00Z"/>
                <w:rFonts w:cs="宋体" w:hint="eastAsia"/>
                <w:bCs/>
              </w:rPr>
            </w:pPr>
          </w:p>
          <w:p w:rsidR="0069459A" w:rsidDel="004B5145" w:rsidRDefault="0069459A" w:rsidP="0069459A">
            <w:pPr>
              <w:rPr>
                <w:del w:id="65" w:author="Tony" w:date="2023-12-14T23:29:00Z"/>
                <w:rFonts w:cs="宋体" w:hint="eastAsia"/>
                <w:bCs/>
              </w:rPr>
            </w:pPr>
          </w:p>
          <w:p w:rsidR="0069459A" w:rsidDel="004B5145" w:rsidRDefault="0069459A" w:rsidP="0069459A">
            <w:pPr>
              <w:rPr>
                <w:del w:id="66" w:author="Tony" w:date="2023-12-14T23:29:00Z"/>
                <w:rFonts w:cs="宋体" w:hint="eastAsia"/>
                <w:bCs/>
              </w:rPr>
            </w:pPr>
          </w:p>
          <w:p w:rsidR="0069459A" w:rsidDel="004B5145" w:rsidRDefault="0069459A" w:rsidP="0069459A">
            <w:pPr>
              <w:rPr>
                <w:del w:id="67" w:author="Tony" w:date="2023-12-14T23:29:00Z"/>
                <w:rFonts w:cs="宋体" w:hint="eastAsia"/>
                <w:bCs/>
              </w:rPr>
            </w:pPr>
          </w:p>
          <w:p w:rsidR="0069459A" w:rsidDel="004B5145" w:rsidRDefault="0069459A" w:rsidP="0069459A">
            <w:pPr>
              <w:rPr>
                <w:del w:id="68" w:author="Tony" w:date="2023-12-14T23:29:00Z"/>
                <w:rFonts w:cs="宋体" w:hint="eastAsia"/>
                <w:bCs/>
              </w:rPr>
            </w:pPr>
          </w:p>
          <w:p w:rsidR="0069459A" w:rsidDel="004B5145" w:rsidRDefault="0069459A" w:rsidP="0069459A">
            <w:pPr>
              <w:rPr>
                <w:del w:id="69" w:author="Tony" w:date="2023-12-14T23:29:00Z"/>
                <w:rFonts w:cs="宋体" w:hint="eastAsia"/>
                <w:bCs/>
              </w:rPr>
            </w:pPr>
          </w:p>
          <w:p w:rsidR="0069459A" w:rsidDel="004B5145" w:rsidRDefault="0069459A" w:rsidP="0069459A">
            <w:pPr>
              <w:rPr>
                <w:del w:id="70" w:author="Tony" w:date="2023-12-14T23:29:00Z"/>
                <w:rFonts w:cs="宋体" w:hint="eastAsia"/>
                <w:bCs/>
              </w:rPr>
            </w:pPr>
          </w:p>
          <w:p w:rsidR="0069459A" w:rsidDel="004B5145" w:rsidRDefault="0069459A" w:rsidP="0069459A">
            <w:pPr>
              <w:rPr>
                <w:del w:id="71" w:author="Tony" w:date="2023-12-14T23:29:00Z"/>
                <w:rFonts w:cs="宋体" w:hint="eastAsia"/>
                <w:bCs/>
              </w:rPr>
            </w:pPr>
          </w:p>
          <w:p w:rsidR="0069459A" w:rsidDel="004B5145" w:rsidRDefault="0069459A" w:rsidP="0069459A">
            <w:pPr>
              <w:rPr>
                <w:del w:id="72" w:author="Tony" w:date="2023-12-14T23:29:00Z"/>
                <w:rFonts w:cs="宋体" w:hint="eastAsia"/>
                <w:bCs/>
              </w:rPr>
            </w:pPr>
          </w:p>
          <w:p w:rsidR="0069459A" w:rsidDel="004B5145" w:rsidRDefault="0069459A" w:rsidP="0069459A">
            <w:pPr>
              <w:rPr>
                <w:del w:id="73" w:author="Tony" w:date="2023-12-14T23:29:00Z"/>
                <w:rFonts w:cs="宋体" w:hint="eastAsia"/>
                <w:bCs/>
              </w:rPr>
            </w:pPr>
          </w:p>
          <w:p w:rsidR="0069459A" w:rsidDel="004B5145" w:rsidRDefault="0069459A" w:rsidP="0069459A">
            <w:pPr>
              <w:rPr>
                <w:del w:id="74" w:author="Tony" w:date="2023-12-14T23:29:00Z"/>
                <w:rFonts w:cs="宋体" w:hint="eastAsia"/>
                <w:bCs/>
              </w:rPr>
            </w:pPr>
          </w:p>
          <w:p w:rsidR="0079253E" w:rsidDel="004B5145" w:rsidRDefault="0079253E">
            <w:pPr>
              <w:rPr>
                <w:del w:id="75" w:author="Tony" w:date="2023-12-14T23:29:00Z"/>
                <w:rFonts w:hint="eastAsia"/>
              </w:rPr>
            </w:pPr>
          </w:p>
          <w:p w:rsidR="0079253E" w:rsidDel="004B5145" w:rsidRDefault="0079253E">
            <w:pPr>
              <w:rPr>
                <w:del w:id="76" w:author="Tony" w:date="2023-12-14T23:29:00Z"/>
                <w:rFonts w:hint="eastAsia"/>
              </w:rPr>
            </w:pPr>
          </w:p>
          <w:p w:rsidR="0079253E" w:rsidDel="004B5145" w:rsidRDefault="0079253E">
            <w:pPr>
              <w:rPr>
                <w:del w:id="77" w:author="Tony" w:date="2023-12-14T23:29:00Z"/>
                <w:rFonts w:hint="eastAsia"/>
              </w:rPr>
            </w:pPr>
          </w:p>
          <w:p w:rsidR="0079253E" w:rsidDel="004B5145" w:rsidRDefault="0079253E">
            <w:pPr>
              <w:rPr>
                <w:del w:id="78" w:author="Tony" w:date="2023-12-14T23:29:00Z"/>
                <w:rFonts w:hint="eastAsia"/>
              </w:rPr>
            </w:pPr>
          </w:p>
          <w:p w:rsidR="0079253E" w:rsidDel="004B5145" w:rsidRDefault="0079253E">
            <w:pPr>
              <w:rPr>
                <w:del w:id="79" w:author="Tony" w:date="2023-12-14T23:29:00Z"/>
                <w:rFonts w:hint="eastAsia"/>
              </w:rPr>
            </w:pPr>
          </w:p>
          <w:p w:rsidR="0079253E" w:rsidDel="004B5145" w:rsidRDefault="0079253E">
            <w:pPr>
              <w:rPr>
                <w:del w:id="80" w:author="Tony" w:date="2023-12-14T23:29:00Z"/>
                <w:rFonts w:hint="eastAsia"/>
              </w:rPr>
            </w:pPr>
          </w:p>
          <w:p w:rsidR="0079253E" w:rsidDel="004B5145" w:rsidRDefault="0079253E">
            <w:pPr>
              <w:rPr>
                <w:del w:id="81" w:author="Tony" w:date="2023-12-14T23:29:00Z"/>
                <w:rFonts w:hint="eastAsia"/>
              </w:rPr>
            </w:pPr>
          </w:p>
          <w:p w:rsidR="0079253E" w:rsidDel="004B5145" w:rsidRDefault="0079253E">
            <w:pPr>
              <w:rPr>
                <w:del w:id="82" w:author="Tony" w:date="2023-12-14T23:29:00Z"/>
                <w:rFonts w:cs="宋体" w:hint="eastAsia"/>
                <w:bCs/>
              </w:rPr>
            </w:pPr>
          </w:p>
          <w:p w:rsidR="0060654C" w:rsidDel="004B5145" w:rsidRDefault="0060654C">
            <w:pPr>
              <w:rPr>
                <w:del w:id="83" w:author="Tony" w:date="2023-12-14T23:29:00Z"/>
                <w:rFonts w:cs="宋体" w:hint="eastAsia"/>
                <w:bCs/>
              </w:rPr>
            </w:pPr>
          </w:p>
          <w:p w:rsidR="0060654C" w:rsidDel="004B5145" w:rsidRDefault="0060654C">
            <w:pPr>
              <w:rPr>
                <w:del w:id="84" w:author="Tony" w:date="2023-12-14T23:29:00Z"/>
                <w:rFonts w:cs="宋体" w:hint="eastAsia"/>
                <w:bCs/>
              </w:rPr>
            </w:pPr>
          </w:p>
          <w:p w:rsidR="0060654C" w:rsidDel="004B5145" w:rsidRDefault="0060654C">
            <w:pPr>
              <w:rPr>
                <w:del w:id="85" w:author="Tony" w:date="2023-12-14T23:29:00Z"/>
                <w:rFonts w:cs="宋体" w:hint="eastAsia"/>
                <w:bCs/>
              </w:rPr>
            </w:pPr>
          </w:p>
          <w:p w:rsidR="0060654C" w:rsidDel="004B5145" w:rsidRDefault="0060654C">
            <w:pPr>
              <w:rPr>
                <w:del w:id="86" w:author="Tony" w:date="2023-12-14T23:29:00Z"/>
                <w:rFonts w:cs="宋体" w:hint="eastAsia"/>
                <w:bCs/>
              </w:rPr>
            </w:pPr>
          </w:p>
          <w:p w:rsidR="0060654C" w:rsidDel="004B5145" w:rsidRDefault="0060654C">
            <w:pPr>
              <w:rPr>
                <w:del w:id="87" w:author="Tony" w:date="2023-12-14T23:29:00Z"/>
                <w:rFonts w:cs="宋体" w:hint="eastAsia"/>
                <w:bCs/>
              </w:rPr>
            </w:pPr>
          </w:p>
          <w:p w:rsidR="0060654C" w:rsidDel="004B5145" w:rsidRDefault="0060654C">
            <w:pPr>
              <w:rPr>
                <w:del w:id="88" w:author="Tony" w:date="2023-12-14T23:29:00Z"/>
                <w:rFonts w:cs="宋体" w:hint="eastAsia"/>
                <w:bCs/>
              </w:rPr>
            </w:pPr>
          </w:p>
          <w:p w:rsidR="0079253E" w:rsidRDefault="0079253E">
            <w:pPr>
              <w:rPr>
                <w:rFonts w:cs="宋体" w:hint="eastAsia"/>
                <w:bCs/>
              </w:rPr>
            </w:pPr>
          </w:p>
          <w:p w:rsidR="0079253E" w:rsidRDefault="00664E9F">
            <w:r>
              <w:rPr>
                <w:rFonts w:hint="eastAsia"/>
              </w:rPr>
              <w:lastRenderedPageBreak/>
              <w:t>+</w:t>
            </w:r>
            <w:r>
              <w:t>+++++++++++++++++++++++++++++++++++++++++++++++++++++</w:t>
            </w:r>
          </w:p>
          <w:p w:rsidR="0079253E" w:rsidRDefault="00664E9F">
            <w:pPr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其他（例如感想、建议等等）。</w:t>
            </w:r>
          </w:p>
          <w:p w:rsidR="0079253E" w:rsidRDefault="004B5145">
            <w:ins w:id="89" w:author="Tony" w:date="2023-12-14T23:29:00Z">
              <w:r>
                <w:rPr>
                  <w:rFonts w:hint="eastAsia"/>
                </w:rPr>
                <w:t xml:space="preserve"> </w:t>
              </w:r>
              <w:r>
                <w:t xml:space="preserve">  </w:t>
              </w:r>
              <w:r>
                <w:rPr>
                  <w:rFonts w:hint="eastAsia"/>
                </w:rPr>
                <w:t>本次实验受益匪浅，深刻认识到学习计算机需要</w:t>
              </w:r>
            </w:ins>
            <w:ins w:id="90" w:author="Tony" w:date="2023-12-14T23:30:00Z">
              <w:r>
                <w:rPr>
                  <w:rFonts w:hint="eastAsia"/>
                </w:rPr>
                <w:t>强大的资料收集能力以及自学能力。与其说是在学习设计</w:t>
              </w:r>
              <w:r>
                <w:rPr>
                  <w:rFonts w:hint="eastAsia"/>
                </w:rPr>
                <w:t>GUI</w:t>
              </w:r>
              <w:r>
                <w:rPr>
                  <w:rFonts w:hint="eastAsia"/>
                </w:rPr>
                <w:t>，不如说此次实验是对</w:t>
              </w:r>
              <w:proofErr w:type="spellStart"/>
              <w:r>
                <w:rPr>
                  <w:rFonts w:hint="eastAsia"/>
                </w:rPr>
                <w:t>api</w:t>
              </w:r>
              <w:proofErr w:type="spellEnd"/>
              <w:r>
                <w:rPr>
                  <w:rFonts w:hint="eastAsia"/>
                </w:rPr>
                <w:t>的基本认识。实验过程对于</w:t>
              </w:r>
              <w:proofErr w:type="spellStart"/>
              <w:r>
                <w:rPr>
                  <w:rFonts w:hint="eastAsia"/>
                </w:rPr>
                <w:t>JFrame</w:t>
              </w:r>
              <w:proofErr w:type="spellEnd"/>
              <w:r>
                <w:rPr>
                  <w:rFonts w:hint="eastAsia"/>
                </w:rPr>
                <w:t>、</w:t>
              </w:r>
              <w:proofErr w:type="spellStart"/>
              <w:r>
                <w:rPr>
                  <w:rFonts w:hint="eastAsia"/>
                </w:rPr>
                <w:t>JLable</w:t>
              </w:r>
              <w:proofErr w:type="spellEnd"/>
              <w:r>
                <w:rPr>
                  <w:rFonts w:hint="eastAsia"/>
                </w:rPr>
                <w:t>、</w:t>
              </w:r>
            </w:ins>
            <w:proofErr w:type="spellStart"/>
            <w:ins w:id="91" w:author="Tony" w:date="2023-12-14T23:31:00Z">
              <w:r>
                <w:rPr>
                  <w:rFonts w:hint="eastAsia"/>
                </w:rPr>
                <w:t>JButton</w:t>
              </w:r>
              <w:proofErr w:type="spellEnd"/>
              <w:r>
                <w:rPr>
                  <w:rFonts w:hint="eastAsia"/>
                </w:rPr>
                <w:t>等使用并没有遇到问题，全程学习使用</w:t>
              </w:r>
              <w:proofErr w:type="spellStart"/>
              <w:r>
                <w:rPr>
                  <w:rFonts w:hint="eastAsia"/>
                </w:rPr>
                <w:t>api</w:t>
              </w:r>
              <w:proofErr w:type="spellEnd"/>
              <w:r>
                <w:rPr>
                  <w:rFonts w:hint="eastAsia"/>
                </w:rPr>
                <w:t>。搜索众多文档发现，翻译公司提供的</w:t>
              </w:r>
              <w:r>
                <w:rPr>
                  <w:rFonts w:hint="eastAsia"/>
                </w:rPr>
                <w:t>demo</w:t>
              </w:r>
              <w:r>
                <w:rPr>
                  <w:rFonts w:hint="eastAsia"/>
                </w:rPr>
                <w:t>直接放入</w:t>
              </w:r>
              <w:r>
                <w:rPr>
                  <w:rFonts w:hint="eastAsia"/>
                </w:rPr>
                <w:t>idea</w:t>
              </w:r>
              <w:r>
                <w:rPr>
                  <w:rFonts w:hint="eastAsia"/>
                </w:rPr>
                <w:t>仍然</w:t>
              </w:r>
            </w:ins>
            <w:ins w:id="92" w:author="Tony" w:date="2023-12-14T23:32:00Z">
              <w:r>
                <w:rPr>
                  <w:rFonts w:hint="eastAsia"/>
                </w:rPr>
                <w:t>会有问题，需要进行更改。此次实验非常好，</w:t>
              </w:r>
            </w:ins>
            <w:ins w:id="93" w:author="Tony" w:date="2023-12-14T23:33:00Z">
              <w:r>
                <w:rPr>
                  <w:rFonts w:hint="eastAsia"/>
                </w:rPr>
                <w:t>培养了同学们的学习能力，也认识到了仅仅拥有课堂知识是完成不了实验的</w:t>
              </w:r>
            </w:ins>
          </w:p>
          <w:p w:rsidR="0079253E" w:rsidRDefault="0079253E"/>
          <w:p w:rsidR="0079253E" w:rsidRDefault="0079253E"/>
          <w:p w:rsidR="0079253E" w:rsidRDefault="0079253E"/>
          <w:p w:rsidR="0079253E" w:rsidRDefault="0079253E"/>
          <w:p w:rsidR="0079253E" w:rsidRDefault="0079253E"/>
          <w:p w:rsidR="0079253E" w:rsidRDefault="0079253E"/>
          <w:p w:rsidR="0079253E" w:rsidRDefault="0079253E"/>
          <w:p w:rsidR="0079253E" w:rsidRDefault="0079253E">
            <w:pPr>
              <w:rPr>
                <w:b/>
                <w:bCs/>
              </w:rPr>
            </w:pPr>
          </w:p>
        </w:tc>
      </w:tr>
    </w:tbl>
    <w:p w:rsidR="0079253E" w:rsidRDefault="0079253E"/>
    <w:p w:rsidR="0079253E" w:rsidRDefault="0079253E"/>
    <w:p w:rsidR="0079253E" w:rsidRDefault="00664E9F">
      <w:r>
        <w:rPr>
          <w:rFonts w:cs="宋体" w:hint="eastAsia"/>
        </w:rPr>
        <w:t>深圳大学学生实验报告用纸</w:t>
      </w:r>
    </w:p>
    <w:p w:rsidR="0079253E" w:rsidRDefault="0079253E"/>
    <w:tbl>
      <w:tblPr>
        <w:tblW w:w="816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79253E">
        <w:trPr>
          <w:trHeight w:val="6496"/>
        </w:trPr>
        <w:tc>
          <w:tcPr>
            <w:tcW w:w="8160" w:type="dxa"/>
          </w:tcPr>
          <w:p w:rsidR="0079253E" w:rsidRDefault="00664E9F">
            <w:r>
              <w:rPr>
                <w:rFonts w:cs="宋体" w:hint="eastAsia"/>
              </w:rPr>
              <w:lastRenderedPageBreak/>
              <w:t>指导教师批阅意见：</w:t>
            </w:r>
          </w:p>
          <w:p w:rsidR="0079253E" w:rsidRDefault="0079253E"/>
          <w:p w:rsidR="0079253E" w:rsidRDefault="0079253E"/>
          <w:p w:rsidR="0079253E" w:rsidRDefault="0079253E"/>
          <w:p w:rsidR="0079253E" w:rsidRDefault="0079253E"/>
          <w:p w:rsidR="0079253E" w:rsidRDefault="0079253E"/>
          <w:p w:rsidR="0079253E" w:rsidRDefault="0079253E"/>
          <w:p w:rsidR="0079253E" w:rsidRDefault="0079253E"/>
          <w:p w:rsidR="0079253E" w:rsidRDefault="0079253E"/>
          <w:p w:rsidR="0079253E" w:rsidRDefault="0079253E"/>
          <w:p w:rsidR="0079253E" w:rsidRDefault="0079253E"/>
          <w:p w:rsidR="0079253E" w:rsidRDefault="00664E9F">
            <w:r>
              <w:rPr>
                <w:rFonts w:cs="宋体" w:hint="eastAsia"/>
              </w:rPr>
              <w:t>成绩评定：</w:t>
            </w:r>
          </w:p>
          <w:p w:rsidR="0079253E" w:rsidRDefault="0079253E"/>
          <w:p w:rsidR="0079253E" w:rsidRDefault="0079253E"/>
          <w:p w:rsidR="0079253E" w:rsidRDefault="0079253E"/>
          <w:p w:rsidR="0079253E" w:rsidRDefault="0079253E"/>
          <w:p w:rsidR="0079253E" w:rsidRDefault="0079253E"/>
          <w:p w:rsidR="0079253E" w:rsidRDefault="0079253E"/>
          <w:p w:rsidR="0079253E" w:rsidRDefault="00664E9F">
            <w:pPr>
              <w:rPr>
                <w:rFonts w:cs="宋体"/>
              </w:rPr>
            </w:pPr>
            <w:r>
              <w:rPr>
                <w:rFonts w:cs="宋体" w:hint="eastAsia"/>
              </w:rPr>
              <w:t>指导教师签字：</w:t>
            </w:r>
          </w:p>
          <w:p w:rsidR="0079253E" w:rsidRDefault="0079253E"/>
          <w:p w:rsidR="0079253E" w:rsidRDefault="00D968D0">
            <w:pPr>
              <w:ind w:firstLineChars="2550" w:firstLine="5355"/>
            </w:pPr>
            <w:r>
              <w:rPr>
                <w:rFonts w:cs="宋体" w:hint="eastAsia"/>
              </w:rPr>
              <w:t>202</w:t>
            </w:r>
            <w:r w:rsidR="007A1EEF">
              <w:rPr>
                <w:rFonts w:cs="宋体"/>
              </w:rPr>
              <w:t>3</w:t>
            </w:r>
            <w:r w:rsidR="00664E9F">
              <w:rPr>
                <w:rFonts w:cs="宋体" w:hint="eastAsia"/>
              </w:rPr>
              <w:t>年</w:t>
            </w:r>
            <w:r w:rsidR="00664E9F">
              <w:rPr>
                <w:rFonts w:cs="宋体" w:hint="eastAsia"/>
              </w:rPr>
              <w:t xml:space="preserve">   </w:t>
            </w:r>
            <w:r w:rsidR="00664E9F">
              <w:rPr>
                <w:rFonts w:cs="宋体" w:hint="eastAsia"/>
              </w:rPr>
              <w:t>月</w:t>
            </w:r>
            <w:r w:rsidR="00664E9F">
              <w:rPr>
                <w:rFonts w:cs="宋体" w:hint="eastAsia"/>
              </w:rPr>
              <w:t xml:space="preserve">    </w:t>
            </w:r>
            <w:r w:rsidR="00664E9F">
              <w:rPr>
                <w:rFonts w:cs="宋体" w:hint="eastAsia"/>
              </w:rPr>
              <w:t>日</w:t>
            </w:r>
          </w:p>
        </w:tc>
      </w:tr>
      <w:tr w:rsidR="0079253E">
        <w:trPr>
          <w:trHeight w:val="1236"/>
        </w:trPr>
        <w:tc>
          <w:tcPr>
            <w:tcW w:w="8160" w:type="dxa"/>
          </w:tcPr>
          <w:p w:rsidR="0079253E" w:rsidRDefault="00664E9F">
            <w:r>
              <w:rPr>
                <w:rFonts w:cs="宋体" w:hint="eastAsia"/>
              </w:rPr>
              <w:t>备注：</w:t>
            </w:r>
          </w:p>
        </w:tc>
      </w:tr>
    </w:tbl>
    <w:p w:rsidR="0079253E" w:rsidRDefault="00664E9F">
      <w:r>
        <w:rPr>
          <w:rFonts w:cs="宋体" w:hint="eastAsia"/>
        </w:rPr>
        <w:t>注：</w:t>
      </w:r>
      <w:r>
        <w:t>1</w:t>
      </w:r>
      <w:r>
        <w:rPr>
          <w:rFonts w:cs="宋体" w:hint="eastAsia"/>
        </w:rPr>
        <w:t>、报告内的项目或内容设置，可根据实际情况加以调整和补充。</w:t>
      </w:r>
    </w:p>
    <w:p w:rsidR="0079253E" w:rsidRDefault="00664E9F">
      <w:r>
        <w:t xml:space="preserve">    2</w:t>
      </w:r>
      <w:r>
        <w:rPr>
          <w:rFonts w:cs="宋体" w:hint="eastAsia"/>
        </w:rPr>
        <w:t>、教师批改学生实验报告时间应在学生提交实验报告时间后</w:t>
      </w:r>
      <w:r>
        <w:t>10</w:t>
      </w:r>
      <w:r>
        <w:rPr>
          <w:rFonts w:cs="宋体" w:hint="eastAsia"/>
        </w:rPr>
        <w:t>日内。</w:t>
      </w:r>
    </w:p>
    <w:sectPr w:rsidR="0079253E" w:rsidSect="0079253E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4B86" w:rsidRDefault="004E4B86" w:rsidP="000A0631">
      <w:r>
        <w:separator/>
      </w:r>
    </w:p>
  </w:endnote>
  <w:endnote w:type="continuationSeparator" w:id="0">
    <w:p w:rsidR="004E4B86" w:rsidRDefault="004E4B86" w:rsidP="000A0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4B86" w:rsidRDefault="004E4B86" w:rsidP="000A0631">
      <w:r>
        <w:separator/>
      </w:r>
    </w:p>
  </w:footnote>
  <w:footnote w:type="continuationSeparator" w:id="0">
    <w:p w:rsidR="004E4B86" w:rsidRDefault="004E4B86" w:rsidP="000A0631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ony">
    <w15:presenceInfo w15:providerId="None" w15:userId="Ton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revisionView w:markup="0"/>
  <w:trackRevisions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42E2"/>
    <w:rsid w:val="000012B3"/>
    <w:rsid w:val="000039A8"/>
    <w:rsid w:val="00005116"/>
    <w:rsid w:val="00012888"/>
    <w:rsid w:val="0001501F"/>
    <w:rsid w:val="00015596"/>
    <w:rsid w:val="00026622"/>
    <w:rsid w:val="00030C1E"/>
    <w:rsid w:val="00033581"/>
    <w:rsid w:val="0003756B"/>
    <w:rsid w:val="00037DF6"/>
    <w:rsid w:val="0004068F"/>
    <w:rsid w:val="00041D55"/>
    <w:rsid w:val="00044DE3"/>
    <w:rsid w:val="00067CA0"/>
    <w:rsid w:val="0007447E"/>
    <w:rsid w:val="00075738"/>
    <w:rsid w:val="0008159F"/>
    <w:rsid w:val="00081D7E"/>
    <w:rsid w:val="00090997"/>
    <w:rsid w:val="00090B6E"/>
    <w:rsid w:val="00090FF5"/>
    <w:rsid w:val="00093087"/>
    <w:rsid w:val="00095594"/>
    <w:rsid w:val="00096447"/>
    <w:rsid w:val="00097B06"/>
    <w:rsid w:val="000A0552"/>
    <w:rsid w:val="000A0631"/>
    <w:rsid w:val="000A0B38"/>
    <w:rsid w:val="000A1DB2"/>
    <w:rsid w:val="000A2657"/>
    <w:rsid w:val="000A5ADA"/>
    <w:rsid w:val="000A5C20"/>
    <w:rsid w:val="000A7865"/>
    <w:rsid w:val="000B5844"/>
    <w:rsid w:val="000C6ECC"/>
    <w:rsid w:val="000D766B"/>
    <w:rsid w:val="000E273F"/>
    <w:rsid w:val="000E3543"/>
    <w:rsid w:val="000E467A"/>
    <w:rsid w:val="000E5E7E"/>
    <w:rsid w:val="000F12E9"/>
    <w:rsid w:val="000F4FB2"/>
    <w:rsid w:val="000F5E46"/>
    <w:rsid w:val="000F5F14"/>
    <w:rsid w:val="00103D87"/>
    <w:rsid w:val="001053B5"/>
    <w:rsid w:val="001101BF"/>
    <w:rsid w:val="0011363A"/>
    <w:rsid w:val="00115113"/>
    <w:rsid w:val="00123637"/>
    <w:rsid w:val="00127718"/>
    <w:rsid w:val="00127C22"/>
    <w:rsid w:val="001314FF"/>
    <w:rsid w:val="0013488C"/>
    <w:rsid w:val="0013671E"/>
    <w:rsid w:val="00141759"/>
    <w:rsid w:val="00141F4B"/>
    <w:rsid w:val="00142778"/>
    <w:rsid w:val="00143066"/>
    <w:rsid w:val="00147CDB"/>
    <w:rsid w:val="00150CB9"/>
    <w:rsid w:val="0015147B"/>
    <w:rsid w:val="00152433"/>
    <w:rsid w:val="001565D4"/>
    <w:rsid w:val="00157FB4"/>
    <w:rsid w:val="00163CDF"/>
    <w:rsid w:val="00170431"/>
    <w:rsid w:val="00171A00"/>
    <w:rsid w:val="00173142"/>
    <w:rsid w:val="001734F5"/>
    <w:rsid w:val="001812DC"/>
    <w:rsid w:val="00187E48"/>
    <w:rsid w:val="001A44F0"/>
    <w:rsid w:val="001A623A"/>
    <w:rsid w:val="001B33DE"/>
    <w:rsid w:val="001C00E6"/>
    <w:rsid w:val="001C067F"/>
    <w:rsid w:val="001C2248"/>
    <w:rsid w:val="001C3D65"/>
    <w:rsid w:val="001D267D"/>
    <w:rsid w:val="001D3760"/>
    <w:rsid w:val="001D4506"/>
    <w:rsid w:val="001E3E54"/>
    <w:rsid w:val="001E41C4"/>
    <w:rsid w:val="001E447D"/>
    <w:rsid w:val="001F0B59"/>
    <w:rsid w:val="001F1896"/>
    <w:rsid w:val="001F5139"/>
    <w:rsid w:val="001F627D"/>
    <w:rsid w:val="002020D5"/>
    <w:rsid w:val="00202571"/>
    <w:rsid w:val="002044A0"/>
    <w:rsid w:val="00206809"/>
    <w:rsid w:val="002075BD"/>
    <w:rsid w:val="00211059"/>
    <w:rsid w:val="00213B50"/>
    <w:rsid w:val="00216688"/>
    <w:rsid w:val="00220244"/>
    <w:rsid w:val="00233124"/>
    <w:rsid w:val="00235A15"/>
    <w:rsid w:val="00237389"/>
    <w:rsid w:val="00240FC5"/>
    <w:rsid w:val="00244525"/>
    <w:rsid w:val="00246848"/>
    <w:rsid w:val="0025102B"/>
    <w:rsid w:val="0026279E"/>
    <w:rsid w:val="0027508F"/>
    <w:rsid w:val="00277688"/>
    <w:rsid w:val="00283085"/>
    <w:rsid w:val="0028764B"/>
    <w:rsid w:val="00291503"/>
    <w:rsid w:val="00297C7C"/>
    <w:rsid w:val="002A652C"/>
    <w:rsid w:val="002B02D0"/>
    <w:rsid w:val="002C200C"/>
    <w:rsid w:val="002D0EA5"/>
    <w:rsid w:val="002E1010"/>
    <w:rsid w:val="002F33B6"/>
    <w:rsid w:val="002F698C"/>
    <w:rsid w:val="002F789F"/>
    <w:rsid w:val="002F7E9D"/>
    <w:rsid w:val="00307D2A"/>
    <w:rsid w:val="00320977"/>
    <w:rsid w:val="00320CF2"/>
    <w:rsid w:val="00321719"/>
    <w:rsid w:val="00321CAA"/>
    <w:rsid w:val="00324310"/>
    <w:rsid w:val="00325E53"/>
    <w:rsid w:val="0033264A"/>
    <w:rsid w:val="003334C8"/>
    <w:rsid w:val="00342501"/>
    <w:rsid w:val="00343760"/>
    <w:rsid w:val="003523C1"/>
    <w:rsid w:val="00353DD7"/>
    <w:rsid w:val="0035489D"/>
    <w:rsid w:val="00357F3B"/>
    <w:rsid w:val="00360F15"/>
    <w:rsid w:val="003653DB"/>
    <w:rsid w:val="00366B34"/>
    <w:rsid w:val="00370AF1"/>
    <w:rsid w:val="003723C9"/>
    <w:rsid w:val="0037341D"/>
    <w:rsid w:val="00376F2C"/>
    <w:rsid w:val="00377738"/>
    <w:rsid w:val="00377FF1"/>
    <w:rsid w:val="003968DC"/>
    <w:rsid w:val="003A2860"/>
    <w:rsid w:val="003B0583"/>
    <w:rsid w:val="003D265C"/>
    <w:rsid w:val="003D6BD5"/>
    <w:rsid w:val="003E3BAF"/>
    <w:rsid w:val="003F4A4C"/>
    <w:rsid w:val="00403245"/>
    <w:rsid w:val="004120E5"/>
    <w:rsid w:val="00413697"/>
    <w:rsid w:val="00423044"/>
    <w:rsid w:val="004243DE"/>
    <w:rsid w:val="004256B7"/>
    <w:rsid w:val="004279C1"/>
    <w:rsid w:val="00433FC7"/>
    <w:rsid w:val="00447128"/>
    <w:rsid w:val="00450DA8"/>
    <w:rsid w:val="00453F91"/>
    <w:rsid w:val="00455E9E"/>
    <w:rsid w:val="004721B8"/>
    <w:rsid w:val="00473933"/>
    <w:rsid w:val="00474FE5"/>
    <w:rsid w:val="00477E24"/>
    <w:rsid w:val="0048011C"/>
    <w:rsid w:val="0048587B"/>
    <w:rsid w:val="00486E8A"/>
    <w:rsid w:val="00492EA8"/>
    <w:rsid w:val="004B08BE"/>
    <w:rsid w:val="004B5145"/>
    <w:rsid w:val="004C06C2"/>
    <w:rsid w:val="004D078F"/>
    <w:rsid w:val="004D40C2"/>
    <w:rsid w:val="004D7B1D"/>
    <w:rsid w:val="004E3533"/>
    <w:rsid w:val="004E4B86"/>
    <w:rsid w:val="004E4D52"/>
    <w:rsid w:val="004F267D"/>
    <w:rsid w:val="004F280C"/>
    <w:rsid w:val="004F34EA"/>
    <w:rsid w:val="00500324"/>
    <w:rsid w:val="005050A1"/>
    <w:rsid w:val="005137EF"/>
    <w:rsid w:val="00516C18"/>
    <w:rsid w:val="0052478A"/>
    <w:rsid w:val="00524F1B"/>
    <w:rsid w:val="00530323"/>
    <w:rsid w:val="0053124E"/>
    <w:rsid w:val="005323E1"/>
    <w:rsid w:val="00532A0C"/>
    <w:rsid w:val="005340D9"/>
    <w:rsid w:val="005371B6"/>
    <w:rsid w:val="00537B2E"/>
    <w:rsid w:val="00540CEB"/>
    <w:rsid w:val="00544182"/>
    <w:rsid w:val="00545BB2"/>
    <w:rsid w:val="00560D14"/>
    <w:rsid w:val="0056106D"/>
    <w:rsid w:val="005676FB"/>
    <w:rsid w:val="005717A7"/>
    <w:rsid w:val="00580609"/>
    <w:rsid w:val="00581926"/>
    <w:rsid w:val="00581A91"/>
    <w:rsid w:val="00591FEE"/>
    <w:rsid w:val="005A0067"/>
    <w:rsid w:val="005A0FD7"/>
    <w:rsid w:val="005A1795"/>
    <w:rsid w:val="005A3609"/>
    <w:rsid w:val="005A3CF4"/>
    <w:rsid w:val="005A5387"/>
    <w:rsid w:val="005A76C4"/>
    <w:rsid w:val="005C765B"/>
    <w:rsid w:val="005D4156"/>
    <w:rsid w:val="005D5284"/>
    <w:rsid w:val="005E368C"/>
    <w:rsid w:val="005F2465"/>
    <w:rsid w:val="005F3E77"/>
    <w:rsid w:val="00601A85"/>
    <w:rsid w:val="0060654C"/>
    <w:rsid w:val="00613335"/>
    <w:rsid w:val="006138B4"/>
    <w:rsid w:val="00614D46"/>
    <w:rsid w:val="00622075"/>
    <w:rsid w:val="0062732A"/>
    <w:rsid w:val="00627B7B"/>
    <w:rsid w:val="00646BB6"/>
    <w:rsid w:val="006602BF"/>
    <w:rsid w:val="006617A8"/>
    <w:rsid w:val="00662398"/>
    <w:rsid w:val="00664E9F"/>
    <w:rsid w:val="00670AA7"/>
    <w:rsid w:val="00677F24"/>
    <w:rsid w:val="0069459A"/>
    <w:rsid w:val="00695556"/>
    <w:rsid w:val="00697809"/>
    <w:rsid w:val="006A3876"/>
    <w:rsid w:val="006B2FEC"/>
    <w:rsid w:val="006B5819"/>
    <w:rsid w:val="006C425B"/>
    <w:rsid w:val="006C5418"/>
    <w:rsid w:val="006C682D"/>
    <w:rsid w:val="006D267A"/>
    <w:rsid w:val="006E49D5"/>
    <w:rsid w:val="006E5C5D"/>
    <w:rsid w:val="006F219D"/>
    <w:rsid w:val="00702903"/>
    <w:rsid w:val="007126C4"/>
    <w:rsid w:val="0071270D"/>
    <w:rsid w:val="00712D8E"/>
    <w:rsid w:val="00721BCB"/>
    <w:rsid w:val="00734A1A"/>
    <w:rsid w:val="00735527"/>
    <w:rsid w:val="0073698D"/>
    <w:rsid w:val="00744BEB"/>
    <w:rsid w:val="007511E6"/>
    <w:rsid w:val="00761F09"/>
    <w:rsid w:val="0079140A"/>
    <w:rsid w:val="0079253E"/>
    <w:rsid w:val="00793728"/>
    <w:rsid w:val="00794B55"/>
    <w:rsid w:val="007951A1"/>
    <w:rsid w:val="007958AB"/>
    <w:rsid w:val="00796741"/>
    <w:rsid w:val="007A1EEF"/>
    <w:rsid w:val="007A2D15"/>
    <w:rsid w:val="007A35B3"/>
    <w:rsid w:val="007A6B99"/>
    <w:rsid w:val="007A70DA"/>
    <w:rsid w:val="007B26B0"/>
    <w:rsid w:val="007B4234"/>
    <w:rsid w:val="007B4B0C"/>
    <w:rsid w:val="007C7260"/>
    <w:rsid w:val="007D2A88"/>
    <w:rsid w:val="007D3DE1"/>
    <w:rsid w:val="007D3EF0"/>
    <w:rsid w:val="007D4409"/>
    <w:rsid w:val="007D53C0"/>
    <w:rsid w:val="007E2074"/>
    <w:rsid w:val="007E5F12"/>
    <w:rsid w:val="007E7B37"/>
    <w:rsid w:val="007F0749"/>
    <w:rsid w:val="007F4E05"/>
    <w:rsid w:val="00806B3F"/>
    <w:rsid w:val="00820602"/>
    <w:rsid w:val="00845D46"/>
    <w:rsid w:val="00846AD0"/>
    <w:rsid w:val="00854594"/>
    <w:rsid w:val="008576A2"/>
    <w:rsid w:val="00860295"/>
    <w:rsid w:val="00885127"/>
    <w:rsid w:val="0088606A"/>
    <w:rsid w:val="00886F48"/>
    <w:rsid w:val="00890392"/>
    <w:rsid w:val="00890E2C"/>
    <w:rsid w:val="0089159E"/>
    <w:rsid w:val="00892633"/>
    <w:rsid w:val="00896C82"/>
    <w:rsid w:val="008B3CAF"/>
    <w:rsid w:val="008C38B9"/>
    <w:rsid w:val="008D3023"/>
    <w:rsid w:val="008E57C1"/>
    <w:rsid w:val="008E6282"/>
    <w:rsid w:val="008F233C"/>
    <w:rsid w:val="008F2CB3"/>
    <w:rsid w:val="008F5D4E"/>
    <w:rsid w:val="008F746F"/>
    <w:rsid w:val="00900A1A"/>
    <w:rsid w:val="00900EF8"/>
    <w:rsid w:val="0090242D"/>
    <w:rsid w:val="00910EB0"/>
    <w:rsid w:val="00920845"/>
    <w:rsid w:val="009250E8"/>
    <w:rsid w:val="00933E03"/>
    <w:rsid w:val="0093403A"/>
    <w:rsid w:val="00951146"/>
    <w:rsid w:val="00954E3C"/>
    <w:rsid w:val="009604F1"/>
    <w:rsid w:val="00960DF4"/>
    <w:rsid w:val="00961A0D"/>
    <w:rsid w:val="00964516"/>
    <w:rsid w:val="00966474"/>
    <w:rsid w:val="00967AA8"/>
    <w:rsid w:val="00975D73"/>
    <w:rsid w:val="00976699"/>
    <w:rsid w:val="0098076A"/>
    <w:rsid w:val="00980983"/>
    <w:rsid w:val="0098479F"/>
    <w:rsid w:val="009903CB"/>
    <w:rsid w:val="00992FA4"/>
    <w:rsid w:val="009961AB"/>
    <w:rsid w:val="009A3E99"/>
    <w:rsid w:val="009B444A"/>
    <w:rsid w:val="009B4B95"/>
    <w:rsid w:val="009B7657"/>
    <w:rsid w:val="009C0AAB"/>
    <w:rsid w:val="009C6480"/>
    <w:rsid w:val="009D10E5"/>
    <w:rsid w:val="009D2494"/>
    <w:rsid w:val="009D2E9A"/>
    <w:rsid w:val="009D34B3"/>
    <w:rsid w:val="009D5BBB"/>
    <w:rsid w:val="009E176D"/>
    <w:rsid w:val="009E1A8D"/>
    <w:rsid w:val="009E34BF"/>
    <w:rsid w:val="009F0B3C"/>
    <w:rsid w:val="009F61A4"/>
    <w:rsid w:val="00A04FFD"/>
    <w:rsid w:val="00A053B8"/>
    <w:rsid w:val="00A0545F"/>
    <w:rsid w:val="00A2386B"/>
    <w:rsid w:val="00A243FB"/>
    <w:rsid w:val="00A27F68"/>
    <w:rsid w:val="00A41C32"/>
    <w:rsid w:val="00A438CF"/>
    <w:rsid w:val="00A45499"/>
    <w:rsid w:val="00A47DA0"/>
    <w:rsid w:val="00A54E42"/>
    <w:rsid w:val="00A736E8"/>
    <w:rsid w:val="00A828C5"/>
    <w:rsid w:val="00A82EC0"/>
    <w:rsid w:val="00A834EA"/>
    <w:rsid w:val="00A8610F"/>
    <w:rsid w:val="00A866B9"/>
    <w:rsid w:val="00A941B9"/>
    <w:rsid w:val="00A96F0F"/>
    <w:rsid w:val="00AA3623"/>
    <w:rsid w:val="00AB33AC"/>
    <w:rsid w:val="00AC7393"/>
    <w:rsid w:val="00AD42E2"/>
    <w:rsid w:val="00AD7788"/>
    <w:rsid w:val="00AE3BDF"/>
    <w:rsid w:val="00AF1301"/>
    <w:rsid w:val="00B00555"/>
    <w:rsid w:val="00B058CE"/>
    <w:rsid w:val="00B07235"/>
    <w:rsid w:val="00B168AF"/>
    <w:rsid w:val="00B17030"/>
    <w:rsid w:val="00B17793"/>
    <w:rsid w:val="00B23ADC"/>
    <w:rsid w:val="00B372FB"/>
    <w:rsid w:val="00B37E84"/>
    <w:rsid w:val="00B432C0"/>
    <w:rsid w:val="00B50A92"/>
    <w:rsid w:val="00B55897"/>
    <w:rsid w:val="00B55D5B"/>
    <w:rsid w:val="00B56070"/>
    <w:rsid w:val="00B620B0"/>
    <w:rsid w:val="00B6690B"/>
    <w:rsid w:val="00B71C68"/>
    <w:rsid w:val="00B75189"/>
    <w:rsid w:val="00B7626E"/>
    <w:rsid w:val="00B82442"/>
    <w:rsid w:val="00B83409"/>
    <w:rsid w:val="00BA5F04"/>
    <w:rsid w:val="00BC0287"/>
    <w:rsid w:val="00BC0B7B"/>
    <w:rsid w:val="00BC3EF9"/>
    <w:rsid w:val="00BC638E"/>
    <w:rsid w:val="00BD1DA0"/>
    <w:rsid w:val="00BD2827"/>
    <w:rsid w:val="00BD304E"/>
    <w:rsid w:val="00BD32A9"/>
    <w:rsid w:val="00BD4C07"/>
    <w:rsid w:val="00BF32E2"/>
    <w:rsid w:val="00C038C5"/>
    <w:rsid w:val="00C10FD4"/>
    <w:rsid w:val="00C21960"/>
    <w:rsid w:val="00C32D76"/>
    <w:rsid w:val="00C36B97"/>
    <w:rsid w:val="00C5155D"/>
    <w:rsid w:val="00C64D18"/>
    <w:rsid w:val="00C756A2"/>
    <w:rsid w:val="00C75A7B"/>
    <w:rsid w:val="00C93A0E"/>
    <w:rsid w:val="00C940B7"/>
    <w:rsid w:val="00CB6C2F"/>
    <w:rsid w:val="00CC02BA"/>
    <w:rsid w:val="00CE0F6E"/>
    <w:rsid w:val="00CE3FA1"/>
    <w:rsid w:val="00CF4764"/>
    <w:rsid w:val="00CF5B5D"/>
    <w:rsid w:val="00D04E6B"/>
    <w:rsid w:val="00D10071"/>
    <w:rsid w:val="00D1218B"/>
    <w:rsid w:val="00D1684D"/>
    <w:rsid w:val="00D23E0B"/>
    <w:rsid w:val="00D24E70"/>
    <w:rsid w:val="00D2678F"/>
    <w:rsid w:val="00D30F3C"/>
    <w:rsid w:val="00D32996"/>
    <w:rsid w:val="00D32B56"/>
    <w:rsid w:val="00D353AF"/>
    <w:rsid w:val="00D37F41"/>
    <w:rsid w:val="00D62B7F"/>
    <w:rsid w:val="00D6668E"/>
    <w:rsid w:val="00D67A0C"/>
    <w:rsid w:val="00D70FE3"/>
    <w:rsid w:val="00D7615E"/>
    <w:rsid w:val="00D8092C"/>
    <w:rsid w:val="00D81287"/>
    <w:rsid w:val="00D81ACA"/>
    <w:rsid w:val="00D81E2F"/>
    <w:rsid w:val="00D82B6B"/>
    <w:rsid w:val="00D86FC3"/>
    <w:rsid w:val="00D92800"/>
    <w:rsid w:val="00D966F1"/>
    <w:rsid w:val="00D968D0"/>
    <w:rsid w:val="00DB12EE"/>
    <w:rsid w:val="00DB3A10"/>
    <w:rsid w:val="00DB476E"/>
    <w:rsid w:val="00DC2D6D"/>
    <w:rsid w:val="00DC7D19"/>
    <w:rsid w:val="00DD7E54"/>
    <w:rsid w:val="00DE283F"/>
    <w:rsid w:val="00DE446E"/>
    <w:rsid w:val="00DF2177"/>
    <w:rsid w:val="00E03DD7"/>
    <w:rsid w:val="00E05081"/>
    <w:rsid w:val="00E1077A"/>
    <w:rsid w:val="00E123A2"/>
    <w:rsid w:val="00E131F8"/>
    <w:rsid w:val="00E1763B"/>
    <w:rsid w:val="00E23782"/>
    <w:rsid w:val="00E25FFA"/>
    <w:rsid w:val="00E31E18"/>
    <w:rsid w:val="00E325CC"/>
    <w:rsid w:val="00E338D0"/>
    <w:rsid w:val="00E44080"/>
    <w:rsid w:val="00E52E5D"/>
    <w:rsid w:val="00E624B9"/>
    <w:rsid w:val="00E6583E"/>
    <w:rsid w:val="00E6688A"/>
    <w:rsid w:val="00E74BA6"/>
    <w:rsid w:val="00E74D6E"/>
    <w:rsid w:val="00E80062"/>
    <w:rsid w:val="00E862A9"/>
    <w:rsid w:val="00E95DFF"/>
    <w:rsid w:val="00EA261D"/>
    <w:rsid w:val="00EA302D"/>
    <w:rsid w:val="00EA41B8"/>
    <w:rsid w:val="00EA5AAC"/>
    <w:rsid w:val="00EA691F"/>
    <w:rsid w:val="00EA704D"/>
    <w:rsid w:val="00EB2DF3"/>
    <w:rsid w:val="00EC40DF"/>
    <w:rsid w:val="00ED09C0"/>
    <w:rsid w:val="00ED3097"/>
    <w:rsid w:val="00EE0355"/>
    <w:rsid w:val="00EF7438"/>
    <w:rsid w:val="00F0050D"/>
    <w:rsid w:val="00F01A69"/>
    <w:rsid w:val="00F02186"/>
    <w:rsid w:val="00F157C0"/>
    <w:rsid w:val="00F216A6"/>
    <w:rsid w:val="00F21ED7"/>
    <w:rsid w:val="00F22BA2"/>
    <w:rsid w:val="00F403D5"/>
    <w:rsid w:val="00F41894"/>
    <w:rsid w:val="00F4512C"/>
    <w:rsid w:val="00F50FE3"/>
    <w:rsid w:val="00F61B27"/>
    <w:rsid w:val="00F73012"/>
    <w:rsid w:val="00F74A75"/>
    <w:rsid w:val="00F75DC3"/>
    <w:rsid w:val="00F777D9"/>
    <w:rsid w:val="00F81F7F"/>
    <w:rsid w:val="00F822F0"/>
    <w:rsid w:val="00FA21C1"/>
    <w:rsid w:val="00FA3234"/>
    <w:rsid w:val="00FA4CC8"/>
    <w:rsid w:val="00FB08BD"/>
    <w:rsid w:val="00FB4092"/>
    <w:rsid w:val="00FC1636"/>
    <w:rsid w:val="00FD3E10"/>
    <w:rsid w:val="00FD40DA"/>
    <w:rsid w:val="00FD7F36"/>
    <w:rsid w:val="00FE7622"/>
    <w:rsid w:val="00FF1151"/>
    <w:rsid w:val="00FF40AE"/>
    <w:rsid w:val="00FF52E1"/>
    <w:rsid w:val="3EBE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7A2A27"/>
  <w15:docId w15:val="{20C692C7-C3FC-45ED-B763-B76DF862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253E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9253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92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table" w:styleId="a7">
    <w:name w:val="Table Grid"/>
    <w:basedOn w:val="a1"/>
    <w:uiPriority w:val="59"/>
    <w:qFormat/>
    <w:rsid w:val="0079253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6">
    <w:name w:val="页眉 字符"/>
    <w:link w:val="a5"/>
    <w:uiPriority w:val="99"/>
    <w:rsid w:val="0079253E"/>
    <w:rPr>
      <w:sz w:val="18"/>
      <w:szCs w:val="18"/>
    </w:rPr>
  </w:style>
  <w:style w:type="character" w:customStyle="1" w:styleId="a4">
    <w:name w:val="页脚 字符"/>
    <w:link w:val="a3"/>
    <w:uiPriority w:val="99"/>
    <w:rsid w:val="0079253E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5676FB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rsid w:val="005676F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5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8</Pages>
  <Words>1065</Words>
  <Characters>1247</Characters>
  <Application>Microsoft Office Word</Application>
  <DocSecurity>0</DocSecurity>
  <Lines>155</Lines>
  <Paragraphs>64</Paragraphs>
  <ScaleCrop>false</ScaleCrop>
  <Company>微软中国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Weike Pan</dc:creator>
  <cp:lastModifiedBy>Tony</cp:lastModifiedBy>
  <cp:revision>429</cp:revision>
  <cp:lastPrinted>2014-03-22T07:24:00Z</cp:lastPrinted>
  <dcterms:created xsi:type="dcterms:W3CDTF">2014-02-26T06:16:00Z</dcterms:created>
  <dcterms:modified xsi:type="dcterms:W3CDTF">2023-12-14T15:44:00Z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